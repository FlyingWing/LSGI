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A" w:rsidRPr="00221602" w:rsidRDefault="006232AC" w:rsidP="00D502D8">
      <w:pPr>
        <w:pStyle w:val="Heading1"/>
        <w:rPr>
          <w:b/>
          <w:sz w:val="36"/>
        </w:rPr>
      </w:pPr>
      <w:bookmarkStart w:id="0" w:name="_Toc456890891"/>
      <w:r w:rsidRPr="00221602">
        <w:rPr>
          <w:b/>
          <w:sz w:val="36"/>
        </w:rPr>
        <w:t>LSGi</w:t>
      </w:r>
      <w:r w:rsidR="005B0BF4" w:rsidRPr="00221602">
        <w:rPr>
          <w:b/>
          <w:sz w:val="36"/>
        </w:rPr>
        <w:t xml:space="preserve"> Demo</w:t>
      </w:r>
      <w:r w:rsidR="005912CB">
        <w:rPr>
          <w:b/>
          <w:sz w:val="36"/>
        </w:rPr>
        <w:t>: Deployment, Configuration and Testing Document</w:t>
      </w:r>
      <w:bookmarkEnd w:id="0"/>
    </w:p>
    <w:p w:rsidR="001539EF" w:rsidRDefault="008F49EB" w:rsidP="001539EF">
      <w:r>
        <w:t>Tere</w:t>
      </w:r>
      <w:r w:rsidR="00AA2DAE">
        <w:t xml:space="preserve"> Gonzalez</w:t>
      </w:r>
      <w:r w:rsidR="00E76AFC">
        <w:t>, Janneth</w:t>
      </w:r>
      <w:r w:rsidR="00AA2DAE">
        <w:t xml:space="preserve"> Rivera</w:t>
      </w:r>
      <w:r w:rsidR="00E76AFC">
        <w:t>, Hernan</w:t>
      </w:r>
      <w:r w:rsidR="00AA2DAE">
        <w:t xml:space="preserve"> Laffite</w:t>
      </w:r>
      <w:r w:rsidR="00E76AFC">
        <w:t>, Fei</w:t>
      </w:r>
      <w:r w:rsidR="00AA2DAE">
        <w:t xml:space="preserve"> Chen</w:t>
      </w:r>
      <w:r w:rsidR="00E76AFC">
        <w:t>, Krishna</w:t>
      </w:r>
      <w:r w:rsidR="00AA2DAE">
        <w:t xml:space="preserve"> Viswanathan</w:t>
      </w:r>
      <w:r w:rsidR="008346BC">
        <w:br/>
      </w:r>
      <w:r w:rsidR="00C1723E">
        <w:t>Dec 17. 2015</w:t>
      </w:r>
      <w:r w:rsidR="00164C00">
        <w:t>, Updated Ju</w:t>
      </w:r>
      <w:r w:rsidR="00A26498">
        <w:t xml:space="preserve">ly </w:t>
      </w:r>
      <w:r w:rsidR="002C502E">
        <w:t>21</w:t>
      </w:r>
      <w:r w:rsidR="00164C00">
        <w:t>, 2016</w:t>
      </w:r>
    </w:p>
    <w:p w:rsidR="00371774" w:rsidRDefault="00371774" w:rsidP="001539E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30246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1774" w:rsidRDefault="00371774">
          <w:pPr>
            <w:pStyle w:val="TOCHeading"/>
          </w:pPr>
          <w:r>
            <w:t>Contents</w:t>
          </w:r>
        </w:p>
        <w:p w:rsidR="00C04159" w:rsidRDefault="00371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90891" w:history="1">
            <w:r w:rsidR="00C04159" w:rsidRPr="007656C7">
              <w:rPr>
                <w:rStyle w:val="Hyperlink"/>
                <w:b/>
                <w:noProof/>
              </w:rPr>
              <w:t>LSGi Demo: Deployment, Configuration and Testing Document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_Toc456890891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2" w:history="1">
            <w:r w:rsidR="00C04159" w:rsidRPr="007656C7">
              <w:rPr>
                <w:rStyle w:val="Hyperlink"/>
                <w:b/>
                <w:noProof/>
              </w:rPr>
              <w:t>1.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Overview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_Toc456890892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3" w:history="1">
            <w:r w:rsidR="00C04159" w:rsidRPr="007656C7">
              <w:rPr>
                <w:rStyle w:val="Hyperlink"/>
                <w:b/>
                <w:noProof/>
              </w:rPr>
              <w:t>2.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LSGi Package Content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_Toc456890893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2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4" w:history="1">
            <w:r w:rsidR="00C04159" w:rsidRPr="007656C7">
              <w:rPr>
                <w:rStyle w:val="Hyperlink"/>
                <w:b/>
                <w:noProof/>
              </w:rPr>
              <w:t>3.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LSGi Deployment and Configuration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_Toc456890894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3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5" w:history="1">
            <w:r w:rsidR="00C04159" w:rsidRPr="007656C7">
              <w:rPr>
                <w:rStyle w:val="Hyperlink"/>
                <w:b/>
                <w:noProof/>
              </w:rPr>
              <w:t>3.1.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Initial Requirements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_Toc456890895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4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6" w:history="1">
            <w:r w:rsidR="00C04159" w:rsidRPr="007656C7">
              <w:rPr>
                <w:rStyle w:val="Hyperlink"/>
                <w:b/>
                <w:noProof/>
              </w:rPr>
              <w:t>3.2.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Download the package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_Toc456890896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4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7" w:history="1">
            <w:r w:rsidR="00C04159" w:rsidRPr="007656C7">
              <w:rPr>
                <w:rStyle w:val="Hyperlink"/>
                <w:b/>
                <w:noProof/>
              </w:rPr>
              <w:t>3.3.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Update Hosts File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_Toc456890897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5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8" w:history="1">
            <w:r w:rsidR="00C04159" w:rsidRPr="007656C7">
              <w:rPr>
                <w:rStyle w:val="Hyperlink"/>
                <w:b/>
                <w:noProof/>
              </w:rPr>
              <w:t>3.4.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SSH Passwordless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_Toc456890898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5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899" w:history="1">
            <w:r w:rsidR="00C04159" w:rsidRPr="007656C7">
              <w:rPr>
                <w:rStyle w:val="Hyperlink"/>
                <w:b/>
                <w:noProof/>
              </w:rPr>
              <w:t>3.5.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Deploy package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_Toc456890899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6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1" w:history="1">
            <w:r w:rsidR="00C04159" w:rsidRPr="007656C7">
              <w:rPr>
                <w:rStyle w:val="Hyperlink"/>
                <w:b/>
                <w:noProof/>
              </w:rPr>
              <w:t>3.6.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Configure the package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_Toc456890901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8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2" w:history="1">
            <w:r w:rsidR="00C04159" w:rsidRPr="007656C7">
              <w:rPr>
                <w:rStyle w:val="Hyperlink"/>
                <w:b/>
                <w:noProof/>
              </w:rPr>
              <w:t>3.7.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Run test cases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_Toc456890902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8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3" w:history="1">
            <w:r w:rsidR="00C04159" w:rsidRPr="007656C7">
              <w:rPr>
                <w:rStyle w:val="Hyperlink"/>
                <w:b/>
                <w:noProof/>
              </w:rPr>
              <w:t>4.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Manual Steps to Run single node demo and verify the results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_Toc456890903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10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4" w:history="1">
            <w:r w:rsidR="00C04159" w:rsidRPr="007656C7">
              <w:rPr>
                <w:rStyle w:val="Hyperlink"/>
                <w:b/>
                <w:noProof/>
              </w:rPr>
              <w:t>4.1.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How to verify that single node run was successfully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_Toc456890904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11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5" w:history="1">
            <w:r w:rsidR="00C04159" w:rsidRPr="007656C7">
              <w:rPr>
                <w:rStyle w:val="Hyperlink"/>
                <w:b/>
                <w:noProof/>
              </w:rPr>
              <w:t>5.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Run multi-node demo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_Toc456890905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12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6" w:history="1">
            <w:r w:rsidR="00C04159" w:rsidRPr="007656C7">
              <w:rPr>
                <w:rStyle w:val="Hyperlink"/>
                <w:b/>
                <w:noProof/>
              </w:rPr>
              <w:t>6.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Query inference states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_Toc456890906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13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C04159" w:rsidRDefault="0087710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6890907" w:history="1">
            <w:r w:rsidR="00C04159" w:rsidRPr="007656C7">
              <w:rPr>
                <w:rStyle w:val="Hyperlink"/>
                <w:b/>
                <w:noProof/>
              </w:rPr>
              <w:t>7.</w:t>
            </w:r>
            <w:r w:rsidR="00C04159">
              <w:rPr>
                <w:rFonts w:eastAsiaTheme="minorEastAsia"/>
                <w:noProof/>
              </w:rPr>
              <w:tab/>
            </w:r>
            <w:r w:rsidR="00C04159" w:rsidRPr="007656C7">
              <w:rPr>
                <w:rStyle w:val="Hyperlink"/>
                <w:b/>
                <w:noProof/>
              </w:rPr>
              <w:t>History</w:t>
            </w:r>
            <w:r w:rsidR="00C04159">
              <w:rPr>
                <w:noProof/>
                <w:webHidden/>
              </w:rPr>
              <w:tab/>
            </w:r>
            <w:r w:rsidR="00C04159">
              <w:rPr>
                <w:noProof/>
                <w:webHidden/>
              </w:rPr>
              <w:fldChar w:fldCharType="begin"/>
            </w:r>
            <w:r w:rsidR="00C04159">
              <w:rPr>
                <w:noProof/>
                <w:webHidden/>
              </w:rPr>
              <w:instrText xml:space="preserve"> PAGEREF _Toc456890907 \h </w:instrText>
            </w:r>
            <w:r w:rsidR="00C04159">
              <w:rPr>
                <w:noProof/>
                <w:webHidden/>
              </w:rPr>
            </w:r>
            <w:r w:rsidR="00C04159">
              <w:rPr>
                <w:noProof/>
                <w:webHidden/>
              </w:rPr>
              <w:fldChar w:fldCharType="separate"/>
            </w:r>
            <w:r w:rsidR="00C04159">
              <w:rPr>
                <w:noProof/>
                <w:webHidden/>
              </w:rPr>
              <w:t>16</w:t>
            </w:r>
            <w:r w:rsidR="00C04159">
              <w:rPr>
                <w:noProof/>
                <w:webHidden/>
              </w:rPr>
              <w:fldChar w:fldCharType="end"/>
            </w:r>
          </w:hyperlink>
        </w:p>
        <w:p w:rsidR="00371774" w:rsidRDefault="00371774" w:rsidP="001539EF">
          <w:r>
            <w:rPr>
              <w:b/>
              <w:bCs/>
              <w:noProof/>
            </w:rPr>
            <w:fldChar w:fldCharType="end"/>
          </w:r>
        </w:p>
      </w:sdtContent>
    </w:sdt>
    <w:p w:rsidR="00C04159" w:rsidRDefault="00C04159" w:rsidP="00984C09"/>
    <w:p w:rsidR="001539EF" w:rsidRPr="001539EF" w:rsidRDefault="001539EF" w:rsidP="00764251">
      <w:pPr>
        <w:pStyle w:val="Heading2"/>
        <w:numPr>
          <w:ilvl w:val="0"/>
          <w:numId w:val="14"/>
        </w:numPr>
        <w:rPr>
          <w:b/>
        </w:rPr>
      </w:pPr>
      <w:bookmarkStart w:id="1" w:name="_Toc456890892"/>
      <w:r w:rsidRPr="001539EF">
        <w:rPr>
          <w:b/>
        </w:rPr>
        <w:t>Overview</w:t>
      </w:r>
      <w:bookmarkEnd w:id="1"/>
    </w:p>
    <w:p w:rsidR="00491AE9" w:rsidRDefault="001539EF" w:rsidP="00764251">
      <w:pPr>
        <w:jc w:val="both"/>
      </w:pPr>
      <w:r>
        <w:t>This document summarize</w:t>
      </w:r>
      <w:r w:rsidR="00AA6B32">
        <w:t>s</w:t>
      </w:r>
      <w:r>
        <w:t xml:space="preserve"> </w:t>
      </w:r>
      <w:r w:rsidR="006232AC">
        <w:t>how to</w:t>
      </w:r>
      <w:r w:rsidR="00357A0C">
        <w:t xml:space="preserve"> configure </w:t>
      </w:r>
      <w:r w:rsidR="00C1723E">
        <w:t xml:space="preserve">LSGi </w:t>
      </w:r>
      <w:r w:rsidR="00FD14CF">
        <w:t>engine and</w:t>
      </w:r>
      <w:r w:rsidR="00C9286E">
        <w:t xml:space="preserve"> run the </w:t>
      </w:r>
      <w:r w:rsidR="00C1723E">
        <w:t>demo in order to test graph i</w:t>
      </w:r>
      <w:r w:rsidR="00221602">
        <w:t xml:space="preserve">nference models running in l4tm. </w:t>
      </w:r>
      <w:r w:rsidR="005E2906">
        <w:t xml:space="preserve"> The document describes methods to deploy, configure and test the engine</w:t>
      </w:r>
      <w:r w:rsidR="00C9286E">
        <w:t>.</w:t>
      </w:r>
    </w:p>
    <w:p w:rsidR="0060228F" w:rsidRPr="00764251" w:rsidRDefault="00491AE9">
      <w:pPr>
        <w:rPr>
          <w:b/>
        </w:rPr>
      </w:pPr>
      <w:r w:rsidRPr="00764251">
        <w:rPr>
          <w:b/>
        </w:rPr>
        <w:t>About LSGi</w:t>
      </w:r>
      <w:r w:rsidR="005E2906" w:rsidRPr="00764251">
        <w:rPr>
          <w:b/>
        </w:rPr>
        <w:t xml:space="preserve"> </w:t>
      </w:r>
      <w:r w:rsidR="0060228F" w:rsidRPr="00764251">
        <w:rPr>
          <w:b/>
        </w:rPr>
        <w:t xml:space="preserve"> </w:t>
      </w:r>
    </w:p>
    <w:p w:rsidR="001B5C7C" w:rsidRDefault="008468D6" w:rsidP="00764251">
      <w:pPr>
        <w:jc w:val="both"/>
      </w:pPr>
      <w:r>
        <w:t>The</w:t>
      </w:r>
      <w:r w:rsidR="00315D32">
        <w:t xml:space="preserve"> LSGi engine uses a</w:t>
      </w:r>
      <w:r>
        <w:t xml:space="preserve"> graphical inference algorithm</w:t>
      </w:r>
      <w:r w:rsidR="00DB6AB4">
        <w:t xml:space="preserve"> to compute</w:t>
      </w:r>
      <w:r>
        <w:t xml:space="preserve"> a joint probability</w:t>
      </w:r>
      <w:r w:rsidR="003C1807">
        <w:t xml:space="preserve"> </w:t>
      </w:r>
      <w:r w:rsidR="003C3B63">
        <w:t>o</w:t>
      </w:r>
      <w:r w:rsidR="00CA6F28">
        <w:t>f</w:t>
      </w:r>
      <w:r w:rsidR="003C1807">
        <w:t xml:space="preserve"> the graph</w:t>
      </w:r>
      <w:r w:rsidR="00514143">
        <w:t xml:space="preserve"> given a small evidence</w:t>
      </w:r>
      <w:r w:rsidR="003C3B63">
        <w:t xml:space="preserve"> in order to predict unknown events</w:t>
      </w:r>
      <w:r w:rsidR="003C1807">
        <w:t xml:space="preserve">. Each vertex is associated </w:t>
      </w:r>
      <w:r w:rsidR="00DB6AB4">
        <w:t>to</w:t>
      </w:r>
      <w:r w:rsidR="003C1807">
        <w:t xml:space="preserve"> a random variable which denotes a discrete </w:t>
      </w:r>
      <w:r w:rsidR="00D128B3">
        <w:t xml:space="preserve">event or </w:t>
      </w:r>
      <w:r w:rsidR="00DB6AB4">
        <w:t xml:space="preserve">state. </w:t>
      </w:r>
      <w:r w:rsidR="00D128B3">
        <w:t>Our approximate</w:t>
      </w:r>
      <w:r w:rsidR="00DB6AB4">
        <w:t xml:space="preserve"> inference algorithm </w:t>
      </w:r>
      <w:r w:rsidR="00315D32">
        <w:t>infer a new</w:t>
      </w:r>
      <w:r w:rsidR="003C1807">
        <w:t xml:space="preserve"> state </w:t>
      </w:r>
      <w:r w:rsidR="00DB6AB4">
        <w:t>using iterative computation over all the vertices of the graph</w:t>
      </w:r>
      <w:r w:rsidR="00D128B3">
        <w:t xml:space="preserve"> until convergence</w:t>
      </w:r>
      <w:r w:rsidR="00567006">
        <w:t xml:space="preserve"> is reached.</w:t>
      </w:r>
      <w:r w:rsidR="003C1807">
        <w:t xml:space="preserve"> </w:t>
      </w:r>
    </w:p>
    <w:p w:rsidR="00A96F28" w:rsidRDefault="00A96F28" w:rsidP="001B5C7C">
      <w:pPr>
        <w:rPr>
          <w:b/>
        </w:rPr>
      </w:pPr>
    </w:p>
    <w:p w:rsidR="001B5C7C" w:rsidRPr="00646255" w:rsidRDefault="001B5C7C" w:rsidP="001B5C7C">
      <w:pPr>
        <w:rPr>
          <w:b/>
        </w:rPr>
      </w:pPr>
      <w:r w:rsidRPr="00646255">
        <w:rPr>
          <w:b/>
        </w:rPr>
        <w:lastRenderedPageBreak/>
        <w:t>About</w:t>
      </w:r>
      <w:r>
        <w:rPr>
          <w:b/>
        </w:rPr>
        <w:t xml:space="preserve"> the Architecture of</w:t>
      </w:r>
      <w:r w:rsidRPr="00646255">
        <w:rPr>
          <w:b/>
        </w:rPr>
        <w:t xml:space="preserve"> LSGi  </w:t>
      </w:r>
    </w:p>
    <w:p w:rsidR="001539EF" w:rsidRDefault="001B5C7C" w:rsidP="00764251">
      <w:pPr>
        <w:jc w:val="both"/>
      </w:pPr>
      <w:r>
        <w:t>The system is designed to run in a multicore and multinode environment using a graph-data parallel approach.</w:t>
      </w:r>
      <w:r w:rsidR="003C1807">
        <w:t xml:space="preserve"> </w:t>
      </w:r>
      <w:r w:rsidR="008468D6">
        <w:t>The graph is partitioned over</w:t>
      </w:r>
      <w:r w:rsidR="00315D32">
        <w:t xml:space="preserve"> N</w:t>
      </w:r>
      <w:r w:rsidR="008468D6">
        <w:t xml:space="preserve"> multi-nodes</w:t>
      </w:r>
      <w:r w:rsidR="003C1807">
        <w:t xml:space="preserve"> and the engine launch </w:t>
      </w:r>
      <w:r w:rsidR="00315D32">
        <w:t xml:space="preserve">N </w:t>
      </w:r>
      <w:r w:rsidR="003C1807">
        <w:t>process</w:t>
      </w:r>
      <w:r w:rsidR="00D62A2A">
        <w:t>es</w:t>
      </w:r>
      <w:r w:rsidR="003C1807">
        <w:t xml:space="preserve"> to compute the</w:t>
      </w:r>
      <w:r w:rsidR="00315D32">
        <w:t xml:space="preserve"> inference for each</w:t>
      </w:r>
      <w:r w:rsidR="003C1807">
        <w:t xml:space="preserve"> </w:t>
      </w:r>
      <w:r w:rsidR="00E765AC">
        <w:t>partitioned</w:t>
      </w:r>
      <w:r w:rsidR="003C1807">
        <w:t xml:space="preserve"> graph</w:t>
      </w:r>
      <w:r w:rsidR="00E765AC">
        <w:t xml:space="preserve"> –local graph</w:t>
      </w:r>
      <w:r w:rsidR="003C1807">
        <w:t>.</w:t>
      </w:r>
      <w:r w:rsidR="003963D5">
        <w:t xml:space="preserve"> In order to compute the global inference, the processes push their local </w:t>
      </w:r>
      <w:r w:rsidR="00D62A2A">
        <w:t xml:space="preserve">predicted </w:t>
      </w:r>
      <w:r w:rsidR="003963D5">
        <w:t xml:space="preserve">states to </w:t>
      </w:r>
      <w:r w:rsidR="00E765AC">
        <w:t xml:space="preserve">other processes; at the same time the processes </w:t>
      </w:r>
      <w:r w:rsidR="003963D5">
        <w:t>pull</w:t>
      </w:r>
      <w:r w:rsidR="00E765AC">
        <w:t xml:space="preserve"> from</w:t>
      </w:r>
      <w:r w:rsidR="003963D5">
        <w:t xml:space="preserve"> the other remote states to the</w:t>
      </w:r>
      <w:r w:rsidR="00E765AC">
        <w:t>ir</w:t>
      </w:r>
      <w:r w:rsidR="003963D5">
        <w:t xml:space="preserve"> local computation.</w:t>
      </w:r>
      <w:r w:rsidR="003C1807">
        <w:t xml:space="preserve"> </w:t>
      </w:r>
      <w:r w:rsidR="003963D5">
        <w:t xml:space="preserve">The LSGi engine </w:t>
      </w:r>
      <w:r w:rsidR="00D62A2A">
        <w:t>is designed</w:t>
      </w:r>
      <w:r w:rsidR="0076435D">
        <w:t xml:space="preserve"> to use a shared memory approach as</w:t>
      </w:r>
      <w:r w:rsidR="001D16B8">
        <w:t xml:space="preserve"> communication medium </w:t>
      </w:r>
      <w:r w:rsidR="00D62A2A">
        <w:t>to minimize communication overheads</w:t>
      </w:r>
      <w:r w:rsidR="001D16B8">
        <w:t>. The</w:t>
      </w:r>
      <w:r w:rsidR="008D26E2">
        <w:t xml:space="preserve"> </w:t>
      </w:r>
      <w:r w:rsidR="00221602">
        <w:t xml:space="preserve">states </w:t>
      </w:r>
      <w:r w:rsidR="001D16B8">
        <w:t>can be stored in</w:t>
      </w:r>
      <w:r w:rsidR="00A4737F">
        <w:t>:</w:t>
      </w:r>
      <w:r w:rsidR="001D16B8">
        <w:t xml:space="preserve"> </w:t>
      </w:r>
      <w:r w:rsidR="00A4737F">
        <w:t xml:space="preserve">a) </w:t>
      </w:r>
      <w:r w:rsidR="001D16B8">
        <w:t xml:space="preserve"> </w:t>
      </w:r>
      <w:r w:rsidR="001D16B8" w:rsidRPr="00764251">
        <w:rPr>
          <w:b/>
        </w:rPr>
        <w:t>/dev/</w:t>
      </w:r>
      <w:r w:rsidR="00A4737F" w:rsidRPr="00764251">
        <w:rPr>
          <w:b/>
        </w:rPr>
        <w:t>shm</w:t>
      </w:r>
      <w:r w:rsidR="00A4737F">
        <w:t xml:space="preserve"> while running multiple processes in a single server; or b)  in</w:t>
      </w:r>
      <w:r w:rsidR="00221602">
        <w:t xml:space="preserve"> the librarian file system</w:t>
      </w:r>
      <w:r w:rsidR="00DF69BB" w:rsidRPr="00764251">
        <w:rPr>
          <w:b/>
        </w:rPr>
        <w:t xml:space="preserve"> /lfs/</w:t>
      </w:r>
      <w:r w:rsidR="00221602">
        <w:t xml:space="preserve"> </w:t>
      </w:r>
      <w:r w:rsidR="00A4737F">
        <w:t xml:space="preserve">– a high </w:t>
      </w:r>
      <w:r w:rsidR="00DF69BB">
        <w:t xml:space="preserve">bandwidth and low latency network file system </w:t>
      </w:r>
      <w:r w:rsidR="00221602">
        <w:t>w</w:t>
      </w:r>
      <w:r w:rsidR="00DF69BB">
        <w:t>hile running the process</w:t>
      </w:r>
      <w:r w:rsidR="00BF5DEB">
        <w:t>es</w:t>
      </w:r>
      <w:r w:rsidR="00DF69BB">
        <w:t xml:space="preserve"> in multiple computing nodes connected.</w:t>
      </w:r>
    </w:p>
    <w:p w:rsidR="00C83800" w:rsidRDefault="009D31DF" w:rsidP="001539EF">
      <w:r>
        <w:t xml:space="preserve">For further background on conceptual design and model considerations, please </w:t>
      </w:r>
      <w:r w:rsidR="00FC3B9A">
        <w:t xml:space="preserve">see </w:t>
      </w:r>
      <w:r>
        <w:t xml:space="preserve">the documents posted </w:t>
      </w:r>
      <w:r w:rsidR="00A525B9">
        <w:t xml:space="preserve">in </w:t>
      </w:r>
      <w:r>
        <w:t>our repository</w:t>
      </w:r>
      <w:r w:rsidR="00567006">
        <w:t>.</w:t>
      </w:r>
      <w:r w:rsidR="0076435D">
        <w:t xml:space="preserve"> </w:t>
      </w:r>
    </w:p>
    <w:p w:rsidR="00D41FA0" w:rsidRPr="00291419" w:rsidRDefault="00D41FA0" w:rsidP="00764251">
      <w:pPr>
        <w:pStyle w:val="Heading2"/>
        <w:numPr>
          <w:ilvl w:val="0"/>
          <w:numId w:val="14"/>
        </w:numPr>
        <w:rPr>
          <w:b/>
        </w:rPr>
      </w:pPr>
      <w:bookmarkStart w:id="2" w:name="_Toc456890893"/>
      <w:r w:rsidRPr="00291419">
        <w:rPr>
          <w:b/>
        </w:rPr>
        <w:t>LSGi Package</w:t>
      </w:r>
      <w:r>
        <w:rPr>
          <w:b/>
        </w:rPr>
        <w:t xml:space="preserve"> Content</w:t>
      </w:r>
      <w:bookmarkEnd w:id="2"/>
    </w:p>
    <w:p w:rsidR="00D41FA0" w:rsidRDefault="00D41FA0" w:rsidP="00D41FA0"/>
    <w:p w:rsidR="00D41FA0" w:rsidRDefault="00D41FA0" w:rsidP="00D41FA0">
      <w:r>
        <w:t>The LSGI Package has the following modules:</w:t>
      </w:r>
    </w:p>
    <w:p w:rsidR="00B2536F" w:rsidRPr="00B2536F" w:rsidRDefault="00B2536F" w:rsidP="007642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53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D434F6" wp14:editId="62008A32">
            <wp:extent cx="5086350" cy="2762250"/>
            <wp:effectExtent l="0" t="0" r="0" b="0"/>
            <wp:docPr id="38" name="Picture 38" descr="C:\Users\gomariat\AppData\Local\Temp\x10sctmp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gomariat\AppData\Local\Temp\x10sctmp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36F" w:rsidRDefault="00B2536F" w:rsidP="00D41FA0"/>
    <w:p w:rsidR="00D41FA0" w:rsidRDefault="00D41FA0" w:rsidP="00D41FA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4251">
        <w:rPr>
          <w:rFonts w:ascii="Times New Roman" w:eastAsia="Times New Roman" w:hAnsi="Times New Roman" w:cs="Times New Roman"/>
          <w:b/>
          <w:sz w:val="24"/>
          <w:szCs w:val="24"/>
        </w:rPr>
        <w:t>/config.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Scripts to configure remote nodes: compile and ssh passwordless</w:t>
      </w:r>
      <w:r w:rsidR="00145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55B6" w:rsidRDefault="001455B6" w:rsidP="00C6411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036B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A036B">
        <w:rPr>
          <w:rFonts w:ascii="Times New Roman" w:eastAsia="Times New Roman" w:hAnsi="Times New Roman" w:cs="Times New Roman"/>
          <w:b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z w:val="24"/>
          <w:szCs w:val="24"/>
        </w:rPr>
        <w:t>: It contains input graphs</w:t>
      </w:r>
      <w:r w:rsidR="00971347">
        <w:rPr>
          <w:rFonts w:ascii="Times New Roman" w:eastAsia="Times New Roman" w:hAnsi="Times New Roman" w:cs="Times New Roman"/>
          <w:sz w:val="24"/>
          <w:szCs w:val="24"/>
        </w:rPr>
        <w:t xml:space="preserve"> as binary files</w:t>
      </w:r>
      <w:r>
        <w:rPr>
          <w:rFonts w:ascii="Times New Roman" w:eastAsia="Times New Roman" w:hAnsi="Times New Roman" w:cs="Times New Roman"/>
          <w:sz w:val="24"/>
          <w:szCs w:val="24"/>
        </w:rPr>
        <w:t>, configuration files and will host local outputs of the inferences like local states and statistics.</w:t>
      </w:r>
    </w:p>
    <w:p w:rsidR="001455B6" w:rsidRPr="00CA036B" w:rsidRDefault="001455B6" w:rsidP="001455B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036B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A036B">
        <w:rPr>
          <w:rFonts w:ascii="Times New Roman" w:eastAsia="Times New Roman" w:hAnsi="Times New Roman" w:cs="Times New Roman"/>
          <w:b/>
          <w:sz w:val="24"/>
          <w:szCs w:val="24"/>
        </w:rPr>
        <w:t>emo</w:t>
      </w:r>
      <w:r w:rsidRPr="00CA036B">
        <w:rPr>
          <w:rFonts w:ascii="Times New Roman" w:eastAsia="Times New Roman" w:hAnsi="Times New Roman" w:cs="Times New Roman"/>
          <w:sz w:val="24"/>
          <w:szCs w:val="24"/>
        </w:rPr>
        <w:t>. It contains scripts to demo the existing functionality for the project that comprises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55B6" w:rsidRPr="00764251" w:rsidRDefault="001455B6" w:rsidP="0076425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-run a single node inference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-run multimode inference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-run query client to request inference states</w:t>
      </w:r>
    </w:p>
    <w:p w:rsidR="00D41FA0" w:rsidRPr="00764251" w:rsidRDefault="00D41FA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425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/deploy</w:t>
      </w:r>
      <w:r>
        <w:rPr>
          <w:rFonts w:ascii="Times New Roman" w:eastAsia="Times New Roman" w:hAnsi="Times New Roman" w:cs="Times New Roman"/>
          <w:sz w:val="24"/>
          <w:szCs w:val="24"/>
        </w:rPr>
        <w:t>. Scripts to deploy the local checkout to remote nodes.</w:t>
      </w:r>
    </w:p>
    <w:p w:rsidR="00D41FA0" w:rsidRDefault="00D41FA0" w:rsidP="00D41FA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567006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A036B">
        <w:rPr>
          <w:rFonts w:ascii="Times New Roman" w:eastAsia="Times New Roman" w:hAnsi="Times New Roman" w:cs="Times New Roman"/>
          <w:b/>
          <w:sz w:val="24"/>
          <w:szCs w:val="24"/>
        </w:rPr>
        <w:t>ocs</w:t>
      </w:r>
      <w:r>
        <w:rPr>
          <w:rFonts w:ascii="Times New Roman" w:eastAsia="Times New Roman" w:hAnsi="Times New Roman" w:cs="Times New Roman"/>
          <w:sz w:val="24"/>
          <w:szCs w:val="24"/>
        </w:rPr>
        <w:t>: It contains multiple documents that describe the inference engine</w:t>
      </w:r>
      <w:r w:rsidR="00145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1FA0" w:rsidRDefault="00D41FA0" w:rsidP="00D41FA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A036B">
        <w:rPr>
          <w:rFonts w:ascii="Times New Roman" w:eastAsia="Times New Roman" w:hAnsi="Times New Roman" w:cs="Times New Roman"/>
          <w:b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</w:rPr>
        <w:t>: It contain</w:t>
      </w:r>
      <w:r w:rsidR="001455B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main source code for the modules: inference, query service and query client. To compile and generate the executables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should be executed 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make clean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1455B6" w:rsidRPr="00764251" w:rsidRDefault="00D41FA0" w:rsidP="00C6411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036B">
        <w:rPr>
          <w:rFonts w:ascii="Times New Roman" w:eastAsia="Times New Roman" w:hAnsi="Times New Roman" w:cs="Times New Roman"/>
          <w:b/>
          <w:sz w:val="24"/>
          <w:szCs w:val="24"/>
        </w:rPr>
        <w:t>/test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5B48CC">
        <w:rPr>
          <w:rFonts w:ascii="Times New Roman" w:eastAsia="Times New Roman" w:hAnsi="Times New Roman" w:cs="Times New Roman"/>
          <w:sz w:val="24"/>
          <w:szCs w:val="24"/>
        </w:rPr>
        <w:t>It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56700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several basic test cases to test librarian access, pmem persistence and sync that are fundamental to verify that the shared states are working in the environment.</w:t>
      </w:r>
    </w:p>
    <w:p w:rsidR="001455B6" w:rsidRPr="00764251" w:rsidRDefault="001455B6" w:rsidP="00C6411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hosts: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file to configure the computing nodes.</w:t>
      </w:r>
    </w:p>
    <w:p w:rsidR="00374042" w:rsidRDefault="0037404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Makefile: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configuration and deployment goals</w:t>
      </w:r>
    </w:p>
    <w:p w:rsidR="00221602" w:rsidRDefault="00221602" w:rsidP="001539EF"/>
    <w:p w:rsidR="007C4DA9" w:rsidRPr="00C64113" w:rsidRDefault="008049C4" w:rsidP="00C64113">
      <w:pPr>
        <w:pStyle w:val="Heading2"/>
        <w:numPr>
          <w:ilvl w:val="0"/>
          <w:numId w:val="14"/>
        </w:numPr>
        <w:rPr>
          <w:b/>
        </w:rPr>
      </w:pPr>
      <w:bookmarkStart w:id="3" w:name="_Toc456890894"/>
      <w:r w:rsidRPr="008C5D07">
        <w:rPr>
          <w:b/>
        </w:rPr>
        <w:t>LSGi Deployment and Configuration</w:t>
      </w:r>
      <w:bookmarkEnd w:id="3"/>
    </w:p>
    <w:p w:rsidR="00817E6D" w:rsidRDefault="00282194" w:rsidP="00817E6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28F48" wp14:editId="47FFA54E">
                <wp:simplePos x="0" y="0"/>
                <wp:positionH relativeFrom="margin">
                  <wp:align>left</wp:align>
                </wp:positionH>
                <wp:positionV relativeFrom="paragraph">
                  <wp:posOffset>1721716</wp:posOffset>
                </wp:positionV>
                <wp:extent cx="5676900" cy="3676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553" w:rsidRDefault="00984C09" w:rsidP="00282194">
                            <w:pPr>
                              <w:jc w:val="center"/>
                            </w:pPr>
                            <w:r>
                              <w:object w:dxaOrig="11551" w:dyaOrig="67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31.25pt;height:251.25pt" o:ole="">
                                  <v:imagedata r:id="rId9" o:title=""/>
                                </v:shape>
                                <o:OLEObject Type="Embed" ProgID="Visio.Drawing.15" ShapeID="_x0000_i1026" DrawAspect="Content" ObjectID="_1535284038" r:id="rId10"/>
                              </w:object>
                            </w:r>
                          </w:p>
                          <w:p w:rsidR="009B5553" w:rsidRDefault="009B5553" w:rsidP="00282194">
                            <w:pPr>
                              <w:jc w:val="center"/>
                            </w:pPr>
                            <w:r>
                              <w:t>LSGi Configuration &amp; Deployment Diagram</w:t>
                            </w:r>
                          </w:p>
                          <w:p w:rsidR="009B5553" w:rsidRDefault="009B55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28F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55pt;width:447pt;height:28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sYJA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">
                <v:textbox>
                  <w:txbxContent>
                    <w:p w:rsidR="009B5553" w:rsidRDefault="00984C09" w:rsidP="00282194">
                      <w:pPr>
                        <w:jc w:val="center"/>
                      </w:pPr>
                      <w:r>
                        <w:object w:dxaOrig="11551" w:dyaOrig="6720">
                          <v:shape id="_x0000_i1026" type="#_x0000_t75" style="width:431.25pt;height:251.25pt" o:ole="">
                            <v:imagedata r:id="rId9" o:title=""/>
                          </v:shape>
                          <o:OLEObject Type="Embed" ProgID="Visio.Drawing.15" ShapeID="_x0000_i1026" DrawAspect="Content" ObjectID="_1535284038" r:id="rId11"/>
                        </w:object>
                      </w:r>
                    </w:p>
                    <w:p w:rsidR="009B5553" w:rsidRDefault="009B5553" w:rsidP="00282194">
                      <w:pPr>
                        <w:jc w:val="center"/>
                      </w:pPr>
                      <w:r>
                        <w:t>LSGi Configuration &amp; Deployment Diagram</w:t>
                      </w:r>
                    </w:p>
                    <w:p w:rsidR="009B5553" w:rsidRDefault="009B5553"/>
                  </w:txbxContent>
                </v:textbox>
                <w10:wrap type="square" anchorx="margin"/>
              </v:shape>
            </w:pict>
          </mc:Fallback>
        </mc:AlternateContent>
      </w:r>
      <w:r w:rsidR="00D412AD">
        <w:br/>
      </w:r>
      <w:r w:rsidR="008C5D07">
        <w:t>LSGi package include</w:t>
      </w:r>
      <w:r w:rsidR="00D412AD">
        <w:t>s</w:t>
      </w:r>
      <w:r w:rsidR="008C5D07">
        <w:t xml:space="preserve"> the steps to deploy and configure the system. It assumes a set of computing nodes which will have a replica of the full package. All computing nodes should have access to a shared memory like /lfs</w:t>
      </w:r>
      <w:r w:rsidR="00D412AD">
        <w:t xml:space="preserve"> or /dev/shm/</w:t>
      </w:r>
      <w:r w:rsidR="008C5D07">
        <w:t xml:space="preserve">. </w:t>
      </w:r>
      <w:r w:rsidR="00D9365F">
        <w:t xml:space="preserve"> </w:t>
      </w:r>
      <w:r w:rsidR="00817E6D">
        <w:t>I</w:t>
      </w:r>
      <w:r w:rsidR="00D412AD">
        <w:t>n case of</w:t>
      </w:r>
      <w:r w:rsidR="00817E6D">
        <w:t xml:space="preserve"> the package is not deployed in the computing nodes, the Makefile include</w:t>
      </w:r>
      <w:r w:rsidR="001455B6">
        <w:t>s</w:t>
      </w:r>
      <w:r w:rsidR="00817E6D">
        <w:t xml:space="preserve"> a goal for </w:t>
      </w:r>
      <w:r w:rsidR="002F2A71">
        <w:t>deploy which</w:t>
      </w:r>
      <w:r w:rsidR="00D412AD">
        <w:t xml:space="preserve"> copies </w:t>
      </w:r>
      <w:r w:rsidR="00817E6D">
        <w:t xml:space="preserve">to the list of nodes </w:t>
      </w:r>
      <w:r w:rsidR="00D412AD">
        <w:t xml:space="preserve">included </w:t>
      </w:r>
      <w:r w:rsidR="00817E6D">
        <w:t>on the hosts file. One of the nodes, the first of the host file configuration</w:t>
      </w:r>
      <w:r w:rsidR="001455B6">
        <w:t>,</w:t>
      </w:r>
      <w:r w:rsidR="00817E6D">
        <w:t xml:space="preserve"> will</w:t>
      </w:r>
      <w:r w:rsidR="001455B6">
        <w:t xml:space="preserve"> be</w:t>
      </w:r>
      <w:r w:rsidR="00817E6D">
        <w:t xml:space="preserve"> named as Master</w:t>
      </w:r>
      <w:r w:rsidR="005F2EA6">
        <w:t xml:space="preserve"> node</w:t>
      </w:r>
      <w:r w:rsidR="00817E6D">
        <w:t xml:space="preserve"> and the configuration step will create automatically a</w:t>
      </w:r>
      <w:r w:rsidR="005F2EA6">
        <w:t>n</w:t>
      </w:r>
      <w:r w:rsidR="00817E6D">
        <w:t xml:space="preserve"> ssh passwordless between the </w:t>
      </w:r>
      <w:r w:rsidR="005F2EA6">
        <w:t>m</w:t>
      </w:r>
      <w:r w:rsidR="00817E6D">
        <w:t xml:space="preserve">aster and the </w:t>
      </w:r>
      <w:r w:rsidR="005F2EA6">
        <w:t>rest of the nodes</w:t>
      </w:r>
      <w:r w:rsidR="00817E6D">
        <w:t>. Finally, once it is configure</w:t>
      </w:r>
      <w:r w:rsidR="005F2EA6">
        <w:t>d</w:t>
      </w:r>
      <w:r w:rsidR="00817E6D">
        <w:t>, LSGi package include</w:t>
      </w:r>
      <w:r w:rsidR="005F2EA6">
        <w:t>s</w:t>
      </w:r>
      <w:r w:rsidR="00817E6D">
        <w:t xml:space="preserve"> 2 main test cases to verify if the configuration has been done successfully.</w:t>
      </w:r>
    </w:p>
    <w:p w:rsidR="00D9365F" w:rsidRDefault="008931E6" w:rsidP="00764251">
      <w:pPr>
        <w:jc w:val="both"/>
      </w:pPr>
      <w:r>
        <w:t>Once the computing nodes are configured, the master node is responsible</w:t>
      </w:r>
      <w:r w:rsidR="005F2EA6">
        <w:t xml:space="preserve"> </w:t>
      </w:r>
      <w:r w:rsidR="00D45EB7">
        <w:t>f</w:t>
      </w:r>
      <w:r w:rsidR="005F2EA6">
        <w:t>o</w:t>
      </w:r>
      <w:r w:rsidR="00D45EB7">
        <w:t>r</w:t>
      </w:r>
      <w:r w:rsidR="005F2EA6">
        <w:t xml:space="preserve"> </w:t>
      </w:r>
      <w:r>
        <w:t>launch</w:t>
      </w:r>
      <w:r w:rsidR="00D45EB7">
        <w:t>ing</w:t>
      </w:r>
      <w:r>
        <w:t xml:space="preserve"> the inference jobs over the computing nodes. Each node will execute a local inference computation and access data </w:t>
      </w:r>
      <w:r>
        <w:lastRenderedPageBreak/>
        <w:t xml:space="preserve">from librarian to synchronize global inference states.  The master node is </w:t>
      </w:r>
      <w:r w:rsidR="005F2EA6">
        <w:t xml:space="preserve">also </w:t>
      </w:r>
      <w:r>
        <w:t>responsible for launch</w:t>
      </w:r>
      <w:r w:rsidR="00D45EB7">
        <w:t>ing</w:t>
      </w:r>
      <w:r>
        <w:t xml:space="preserve"> a query service </w:t>
      </w:r>
      <w:r w:rsidR="004E52C5">
        <w:t>which is a TCP/IP service that also access librarian data to retrieve results to the LSGi web service in an external tomcat server.</w:t>
      </w:r>
    </w:p>
    <w:p w:rsidR="004E52C5" w:rsidRDefault="005F072E" w:rsidP="00764251">
      <w:r>
        <w:object w:dxaOrig="12180" w:dyaOrig="6151">
          <v:shape id="_x0000_i1025" type="#_x0000_t75" style="width:468pt;height:236.25pt" o:ole="">
            <v:imagedata r:id="rId12" o:title=""/>
          </v:shape>
          <o:OLEObject Type="Embed" ProgID="Visio.Drawing.15" ShapeID="_x0000_i1025" DrawAspect="Content" ObjectID="_1535284037" r:id="rId13"/>
        </w:object>
      </w:r>
    </w:p>
    <w:p w:rsidR="004E52C5" w:rsidRDefault="004E52C5" w:rsidP="00764251"/>
    <w:p w:rsidR="008C5D07" w:rsidRDefault="004E52C5" w:rsidP="00764251">
      <w:pPr>
        <w:jc w:val="center"/>
      </w:pPr>
      <w:r>
        <w:t>Operation</w:t>
      </w:r>
      <w:r w:rsidR="00054283">
        <w:t>al</w:t>
      </w:r>
      <w:r>
        <w:t xml:space="preserve"> </w:t>
      </w:r>
      <w:r w:rsidR="008C5D07">
        <w:t xml:space="preserve">LSGi </w:t>
      </w:r>
      <w:r>
        <w:t>Deployment Diagram</w:t>
      </w:r>
    </w:p>
    <w:p w:rsidR="00A334BD" w:rsidRDefault="00A334BD" w:rsidP="00764251"/>
    <w:p w:rsidR="00A334BD" w:rsidRPr="00764251" w:rsidRDefault="00A334BD" w:rsidP="00764251">
      <w:pPr>
        <w:pStyle w:val="Heading3"/>
        <w:numPr>
          <w:ilvl w:val="1"/>
          <w:numId w:val="14"/>
        </w:numPr>
        <w:ind w:left="426"/>
        <w:rPr>
          <w:b/>
        </w:rPr>
      </w:pPr>
      <w:bookmarkStart w:id="4" w:name="_Toc456890895"/>
      <w:r w:rsidRPr="00764251">
        <w:rPr>
          <w:b/>
        </w:rPr>
        <w:t>Initial Requirements</w:t>
      </w:r>
      <w:bookmarkEnd w:id="4"/>
    </w:p>
    <w:p w:rsidR="00126FD7" w:rsidRPr="00C64113" w:rsidRDefault="00126FD7" w:rsidP="00764251">
      <w:pPr>
        <w:pStyle w:val="ListParagraph"/>
        <w:numPr>
          <w:ilvl w:val="0"/>
          <w:numId w:val="31"/>
        </w:numPr>
        <w:ind w:left="426"/>
      </w:pPr>
      <w:bookmarkStart w:id="5" w:name="_Toc456127851"/>
      <w:bookmarkStart w:id="6" w:name="_Toc456139278"/>
      <w:bookmarkStart w:id="7" w:name="_Toc456140934"/>
      <w:bookmarkEnd w:id="5"/>
      <w:bookmarkEnd w:id="6"/>
      <w:bookmarkEnd w:id="7"/>
      <w:r>
        <w:t>Git: The LSGi package is on GitHub HPE.</w:t>
      </w:r>
    </w:p>
    <w:p w:rsidR="00527A85" w:rsidRPr="00C64113" w:rsidRDefault="00FB15BA" w:rsidP="00764251">
      <w:pPr>
        <w:pStyle w:val="ListParagraph"/>
        <w:shd w:val="clear" w:color="auto" w:fill="D9D9D9" w:themeFill="background1" w:themeFillShade="D9"/>
        <w:ind w:left="426"/>
      </w:pPr>
      <w:r w:rsidRPr="00C64113">
        <w:t>$</w:t>
      </w:r>
      <w:r w:rsidR="009F45D6">
        <w:t xml:space="preserve"> </w:t>
      </w:r>
      <w:r w:rsidR="00527A85" w:rsidRPr="00C64113">
        <w:t>sudo apt-get install git</w:t>
      </w:r>
    </w:p>
    <w:p w:rsidR="00D12344" w:rsidRDefault="00126FD7" w:rsidP="00764251">
      <w:pPr>
        <w:pStyle w:val="ListParagraph"/>
        <w:numPr>
          <w:ilvl w:val="0"/>
          <w:numId w:val="31"/>
        </w:numPr>
        <w:ind w:left="426"/>
      </w:pPr>
      <w:r>
        <w:t>g</w:t>
      </w:r>
      <w:r w:rsidR="00D12344">
        <w:t>++ compiler &gt;</w:t>
      </w:r>
      <w:r w:rsidR="000B09B0">
        <w:t>=</w:t>
      </w:r>
      <w:r w:rsidR="00D12344">
        <w:t xml:space="preserve"> 4.8</w:t>
      </w:r>
    </w:p>
    <w:p w:rsidR="00D12344" w:rsidRDefault="00D12344" w:rsidP="00764251">
      <w:pPr>
        <w:pStyle w:val="ListParagraph"/>
        <w:numPr>
          <w:ilvl w:val="0"/>
          <w:numId w:val="31"/>
        </w:numPr>
        <w:ind w:left="426"/>
      </w:pPr>
      <w:r>
        <w:t>Lipmem</w:t>
      </w:r>
    </w:p>
    <w:p w:rsidR="00D12344" w:rsidRDefault="00B07BF6" w:rsidP="00764251">
      <w:pPr>
        <w:pStyle w:val="ListParagraph"/>
        <w:numPr>
          <w:ilvl w:val="0"/>
          <w:numId w:val="31"/>
        </w:numPr>
        <w:ind w:left="426"/>
      </w:pPr>
      <w:r>
        <w:t>P</w:t>
      </w:r>
      <w:r w:rsidR="00D12344">
        <w:t>threads</w:t>
      </w:r>
    </w:p>
    <w:p w:rsidR="00C64113" w:rsidRPr="00764251" w:rsidRDefault="00126FD7" w:rsidP="00764251">
      <w:pPr>
        <w:pStyle w:val="ListParagraph"/>
        <w:numPr>
          <w:ilvl w:val="0"/>
          <w:numId w:val="31"/>
        </w:numPr>
        <w:ind w:left="426"/>
        <w:rPr>
          <w:b/>
        </w:rPr>
      </w:pPr>
      <w:r w:rsidRPr="00764251">
        <w:rPr>
          <w:b/>
        </w:rPr>
        <w:t>Valid</w:t>
      </w:r>
      <w:r w:rsidR="00B07BF6" w:rsidRPr="00764251">
        <w:rPr>
          <w:b/>
        </w:rPr>
        <w:t xml:space="preserve"> user to login to from host to computing nodes, and from master to other nodes.</w:t>
      </w:r>
    </w:p>
    <w:p w:rsidR="00C64113" w:rsidRPr="004807EE" w:rsidRDefault="00CD68EF">
      <w:pPr>
        <w:pStyle w:val="Heading3"/>
        <w:numPr>
          <w:ilvl w:val="1"/>
          <w:numId w:val="14"/>
        </w:numPr>
        <w:ind w:left="426"/>
        <w:rPr>
          <w:b/>
        </w:rPr>
      </w:pPr>
      <w:bookmarkStart w:id="8" w:name="_Toc456218032"/>
      <w:bookmarkStart w:id="9" w:name="_Toc456218109"/>
      <w:bookmarkStart w:id="10" w:name="_Toc456218248"/>
      <w:bookmarkStart w:id="11" w:name="_Toc456218833"/>
      <w:bookmarkStart w:id="12" w:name="_Toc456218936"/>
      <w:bookmarkStart w:id="13" w:name="_Toc456219013"/>
      <w:bookmarkStart w:id="14" w:name="_Toc456622586"/>
      <w:bookmarkStart w:id="15" w:name="_Toc456139280"/>
      <w:bookmarkStart w:id="16" w:name="_Toc456140936"/>
      <w:bookmarkStart w:id="17" w:name="_Toc456218033"/>
      <w:bookmarkStart w:id="18" w:name="_Toc456218110"/>
      <w:bookmarkStart w:id="19" w:name="_Toc456218249"/>
      <w:bookmarkStart w:id="20" w:name="_Toc456218834"/>
      <w:bookmarkStart w:id="21" w:name="_Toc456218937"/>
      <w:bookmarkStart w:id="22" w:name="_Toc456219014"/>
      <w:bookmarkStart w:id="23" w:name="_Toc456622587"/>
      <w:bookmarkStart w:id="24" w:name="_Toc456139281"/>
      <w:bookmarkStart w:id="25" w:name="_Toc456140937"/>
      <w:bookmarkStart w:id="26" w:name="_Toc456218034"/>
      <w:bookmarkStart w:id="27" w:name="_Toc456218111"/>
      <w:bookmarkStart w:id="28" w:name="_Toc456218250"/>
      <w:bookmarkStart w:id="29" w:name="_Toc456218835"/>
      <w:bookmarkStart w:id="30" w:name="_Toc456218938"/>
      <w:bookmarkStart w:id="31" w:name="_Toc456219015"/>
      <w:bookmarkStart w:id="32" w:name="_Toc456622588"/>
      <w:bookmarkStart w:id="33" w:name="_Toc456139282"/>
      <w:bookmarkStart w:id="34" w:name="_Toc456140938"/>
      <w:bookmarkStart w:id="35" w:name="_Toc456218035"/>
      <w:bookmarkStart w:id="36" w:name="_Toc456218112"/>
      <w:bookmarkStart w:id="37" w:name="_Toc456218251"/>
      <w:bookmarkStart w:id="38" w:name="_Toc456218836"/>
      <w:bookmarkStart w:id="39" w:name="_Toc456218939"/>
      <w:bookmarkStart w:id="40" w:name="_Toc456219016"/>
      <w:bookmarkStart w:id="41" w:name="_Toc456622589"/>
      <w:bookmarkStart w:id="42" w:name="_Toc456139283"/>
      <w:bookmarkStart w:id="43" w:name="_Toc456140939"/>
      <w:bookmarkStart w:id="44" w:name="_Toc456218036"/>
      <w:bookmarkStart w:id="45" w:name="_Toc456218113"/>
      <w:bookmarkStart w:id="46" w:name="_Toc456218252"/>
      <w:bookmarkStart w:id="47" w:name="_Toc456218837"/>
      <w:bookmarkStart w:id="48" w:name="_Toc456218940"/>
      <w:bookmarkStart w:id="49" w:name="_Toc456219017"/>
      <w:bookmarkStart w:id="50" w:name="_Toc456622590"/>
      <w:bookmarkStart w:id="51" w:name="_Toc45689089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b/>
        </w:rPr>
        <w:t>Download the package</w:t>
      </w:r>
      <w:bookmarkEnd w:id="51"/>
    </w:p>
    <w:p w:rsidR="00E57593" w:rsidRDefault="00E57593" w:rsidP="00764251">
      <w:pPr>
        <w:pStyle w:val="ListParagraph"/>
        <w:ind w:left="0"/>
        <w:rPr>
          <w:rStyle w:val="Hyperlink"/>
          <w:rFonts w:asciiTheme="majorHAnsi" w:eastAsiaTheme="majorEastAsia" w:hAnsiTheme="majorHAnsi" w:cstheme="majorBidi"/>
          <w:color w:val="auto"/>
          <w:sz w:val="26"/>
          <w:szCs w:val="26"/>
          <w:u w:val="none"/>
        </w:rPr>
      </w:pPr>
      <w:r>
        <w:t xml:space="preserve">First, you need to </w:t>
      </w:r>
      <w:r w:rsidR="00921746">
        <w:t>checkout</w:t>
      </w:r>
      <w:r>
        <w:t xml:space="preserve"> the LSGi package to have access to </w:t>
      </w:r>
      <w:r w:rsidR="00155307">
        <w:t>the deployment</w:t>
      </w:r>
      <w:r>
        <w:t xml:space="preserve"> and configuration scripts</w:t>
      </w:r>
      <w:r w:rsidR="00155307">
        <w:t xml:space="preserve">. The package is located at </w:t>
      </w:r>
      <w:r>
        <w:t>the following URL</w:t>
      </w:r>
      <w:r w:rsidR="00126FD7">
        <w:t xml:space="preserve">: </w:t>
      </w:r>
      <w:r>
        <w:br/>
      </w:r>
      <w:hyperlink r:id="rId14" w:history="1">
        <w:r w:rsidRPr="00FC030E">
          <w:rPr>
            <w:rStyle w:val="Hyperlink"/>
          </w:rPr>
          <w:t>https://github.hpe.com/labs/LSGi</w:t>
        </w:r>
      </w:hyperlink>
      <w:r>
        <w:rPr>
          <w:rStyle w:val="Hyperlink"/>
        </w:rPr>
        <w:br/>
      </w:r>
    </w:p>
    <w:p w:rsidR="00E57593" w:rsidRPr="00D12344" w:rsidRDefault="00D478D1" w:rsidP="00764251">
      <w:pPr>
        <w:pStyle w:val="ListParagraph"/>
        <w:shd w:val="clear" w:color="auto" w:fill="D9D9D9" w:themeFill="background1" w:themeFillShade="D9"/>
        <w:ind w:left="0"/>
        <w:rPr>
          <w:rStyle w:val="Hyperlink"/>
          <w:color w:val="auto"/>
          <w:u w:val="none"/>
        </w:rPr>
      </w:pPr>
      <w:r>
        <w:t>#</w:t>
      </w:r>
      <w:r w:rsidR="00F24D19">
        <w:t>C</w:t>
      </w:r>
      <w:r>
        <w:t xml:space="preserve">heckout </w:t>
      </w:r>
      <w:r w:rsidR="00F24D19">
        <w:t xml:space="preserve">the </w:t>
      </w:r>
      <w:r>
        <w:t>package</w:t>
      </w:r>
      <w:r w:rsidR="009F45D6">
        <w:t xml:space="preserve"> </w:t>
      </w:r>
      <w:r w:rsidR="00F24D19">
        <w:t>from GitHub</w:t>
      </w:r>
      <w:r w:rsidR="009F45D6">
        <w:rPr>
          <w:rStyle w:val="Hyperlink"/>
          <w:color w:val="auto"/>
          <w:u w:val="none"/>
        </w:rPr>
        <w:br/>
      </w:r>
      <w:r w:rsidR="00D12344">
        <w:rPr>
          <w:rStyle w:val="Hyperlink"/>
          <w:color w:val="auto"/>
          <w:u w:val="none"/>
        </w:rPr>
        <w:br/>
      </w:r>
      <w:r w:rsidR="00E57593" w:rsidRPr="00D12344">
        <w:rPr>
          <w:rStyle w:val="Hyperlink"/>
          <w:color w:val="auto"/>
          <w:u w:val="none"/>
        </w:rPr>
        <w:t>$</w:t>
      </w:r>
      <w:r w:rsidR="009F45D6">
        <w:rPr>
          <w:rStyle w:val="Hyperlink"/>
          <w:color w:val="auto"/>
          <w:u w:val="none"/>
        </w:rPr>
        <w:t xml:space="preserve"> </w:t>
      </w:r>
      <w:r w:rsidR="00E57593" w:rsidRPr="00D12344">
        <w:rPr>
          <w:rStyle w:val="Hyperlink"/>
          <w:color w:val="auto"/>
          <w:u w:val="none"/>
        </w:rPr>
        <w:t xml:space="preserve">git clone </w:t>
      </w:r>
      <w:hyperlink r:id="rId15" w:history="1">
        <w:r w:rsidR="00E57593" w:rsidRPr="00FC030E">
          <w:rPr>
            <w:rStyle w:val="Hyperlink"/>
          </w:rPr>
          <w:t>https://github.hpe.com/labs/LSGi</w:t>
        </w:r>
      </w:hyperlink>
      <w:r w:rsidR="00C04159">
        <w:rPr>
          <w:rStyle w:val="Hyperlink"/>
        </w:rPr>
        <w:t xml:space="preserve"> </w:t>
      </w:r>
      <w:r w:rsidR="00C04159">
        <w:rPr>
          <w:rStyle w:val="Hyperlink"/>
        </w:rPr>
        <w:br/>
      </w:r>
      <w:r w:rsidR="00C04159" w:rsidRPr="00984C09">
        <w:rPr>
          <w:rStyle w:val="Hyperlink"/>
          <w:color w:val="auto"/>
          <w:u w:val="none"/>
        </w:rPr>
        <w:t>$ cd LSGi/</w:t>
      </w:r>
    </w:p>
    <w:p w:rsidR="00E57593" w:rsidRDefault="00E57593" w:rsidP="00764251">
      <w:pPr>
        <w:pStyle w:val="ListParagraph"/>
        <w:ind w:left="0"/>
        <w:rPr>
          <w:rStyle w:val="Hyperlink"/>
        </w:rPr>
      </w:pPr>
    </w:p>
    <w:p w:rsidR="00D12344" w:rsidRPr="00764251" w:rsidRDefault="00D12344" w:rsidP="00764251">
      <w:pPr>
        <w:pStyle w:val="Heading3"/>
        <w:numPr>
          <w:ilvl w:val="1"/>
          <w:numId w:val="14"/>
        </w:numPr>
        <w:ind w:left="426"/>
        <w:rPr>
          <w:b/>
        </w:rPr>
      </w:pPr>
      <w:bookmarkStart w:id="52" w:name="_Toc456890897"/>
      <w:r w:rsidRPr="00764251">
        <w:rPr>
          <w:b/>
        </w:rPr>
        <w:lastRenderedPageBreak/>
        <w:t>Update Host</w:t>
      </w:r>
      <w:r w:rsidR="009F45D6" w:rsidRPr="00764251">
        <w:rPr>
          <w:b/>
        </w:rPr>
        <w:t>s</w:t>
      </w:r>
      <w:r w:rsidRPr="00764251">
        <w:rPr>
          <w:b/>
        </w:rPr>
        <w:t xml:space="preserve"> File</w:t>
      </w:r>
      <w:bookmarkEnd w:id="52"/>
    </w:p>
    <w:p w:rsidR="00D12344" w:rsidRDefault="00D12344" w:rsidP="00764251">
      <w:r>
        <w:t>The host</w:t>
      </w:r>
      <w:r w:rsidR="009F45D6">
        <w:t>s</w:t>
      </w:r>
      <w:r>
        <w:t xml:space="preserve"> file should contain the computing nodes that are going to be configure</w:t>
      </w:r>
      <w:r w:rsidR="009F45D6">
        <w:t>d in the</w:t>
      </w:r>
      <w:r>
        <w:t xml:space="preserve"> system. </w:t>
      </w:r>
      <w:r w:rsidR="00747FAD">
        <w:t xml:space="preserve">In the previous </w:t>
      </w:r>
      <w:r>
        <w:t>checkout folder</w:t>
      </w:r>
      <w:r w:rsidR="00747FAD">
        <w:t xml:space="preserve">, </w:t>
      </w:r>
      <w:r>
        <w:t>go to LSGi/</w:t>
      </w:r>
      <w:r w:rsidR="00747FAD">
        <w:t xml:space="preserve"> directory</w:t>
      </w:r>
      <w:r>
        <w:t xml:space="preserve"> which is the </w:t>
      </w:r>
      <w:r w:rsidRPr="00764251">
        <w:rPr>
          <w:b/>
        </w:rPr>
        <w:t>LSGi root</w:t>
      </w:r>
      <w:r>
        <w:t>.</w:t>
      </w:r>
    </w:p>
    <w:p w:rsidR="00D12344" w:rsidRDefault="00D12344" w:rsidP="00764251">
      <w:pPr>
        <w:shd w:val="clear" w:color="auto" w:fill="D9D9D9" w:themeFill="background1" w:themeFillShade="D9"/>
        <w:rPr>
          <w:shd w:val="clear" w:color="auto" w:fill="D9D9D9" w:themeFill="background1" w:themeFillShade="D9"/>
        </w:rPr>
      </w:pPr>
      <w:r w:rsidRPr="00764251">
        <w:rPr>
          <w:shd w:val="clear" w:color="auto" w:fill="D9D9D9" w:themeFill="background1" w:themeFillShade="D9"/>
        </w:rPr>
        <w:t>$</w:t>
      </w:r>
      <w:r w:rsidR="00747FAD">
        <w:rPr>
          <w:shd w:val="clear" w:color="auto" w:fill="D9D9D9" w:themeFill="background1" w:themeFillShade="D9"/>
        </w:rPr>
        <w:t xml:space="preserve"> </w:t>
      </w:r>
      <w:r w:rsidRPr="00764251">
        <w:rPr>
          <w:shd w:val="clear" w:color="auto" w:fill="D9D9D9" w:themeFill="background1" w:themeFillShade="D9"/>
        </w:rPr>
        <w:t>cd LSGi</w:t>
      </w:r>
      <w:r w:rsidR="00747FAD">
        <w:rPr>
          <w:shd w:val="clear" w:color="auto" w:fill="D9D9D9" w:themeFill="background1" w:themeFillShade="D9"/>
        </w:rPr>
        <w:t>/</w:t>
      </w:r>
      <w:r>
        <w:rPr>
          <w:shd w:val="clear" w:color="auto" w:fill="D9D9D9" w:themeFill="background1" w:themeFillShade="D9"/>
        </w:rPr>
        <w:br/>
        <w:t>$</w:t>
      </w:r>
      <w:r w:rsidR="00747FAD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nano hosts</w:t>
      </w:r>
    </w:p>
    <w:p w:rsidR="00D12344" w:rsidRPr="00D12344" w:rsidRDefault="00D12344" w:rsidP="00984C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D123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3B7099" wp14:editId="7A5B9337">
            <wp:extent cx="3930070" cy="2615979"/>
            <wp:effectExtent l="0" t="0" r="0" b="0"/>
            <wp:docPr id="29" name="Picture 29" descr="C:\Users\gomariat\AppData\Local\Temp\x10sctmp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mariat\AppData\Local\Temp\x10sctmp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74" cy="262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44" w:rsidRDefault="00D12344" w:rsidP="0076425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251">
        <w:t>Add the</w:t>
      </w:r>
      <w:r w:rsidR="00747FAD">
        <w:t xml:space="preserve"> host</w:t>
      </w:r>
      <w:r w:rsidRPr="00764251">
        <w:t xml:space="preserve"> name or IP of the computing nodes as list, one in each line as follows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7FAD" w:rsidRDefault="00747FAD" w:rsidP="0076425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12344" w:rsidRPr="00D12344" w:rsidRDefault="00D12344" w:rsidP="00984C09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23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2BABEE" wp14:editId="746F822E">
            <wp:extent cx="3720042" cy="2472303"/>
            <wp:effectExtent l="0" t="0" r="0" b="4445"/>
            <wp:docPr id="31" name="Picture 31" descr="C:\Users\gomariat\AppData\Local\Temp\x10sctmp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mariat\AppData\Local\Temp\x10sctmp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79" cy="247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44" w:rsidRDefault="00D12344" w:rsidP="0076425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E736D" w:rsidRDefault="009E736D" w:rsidP="00764251">
      <w:pPr>
        <w:pStyle w:val="Heading3"/>
        <w:numPr>
          <w:ilvl w:val="1"/>
          <w:numId w:val="14"/>
        </w:numPr>
        <w:ind w:left="426"/>
        <w:rPr>
          <w:b/>
        </w:rPr>
      </w:pPr>
      <w:bookmarkStart w:id="53" w:name="_Toc456218039"/>
      <w:bookmarkStart w:id="54" w:name="_Toc456218116"/>
      <w:bookmarkStart w:id="55" w:name="_Toc456218255"/>
      <w:bookmarkStart w:id="56" w:name="_Toc456218840"/>
      <w:bookmarkStart w:id="57" w:name="_Toc456218943"/>
      <w:bookmarkStart w:id="58" w:name="_Toc456219020"/>
      <w:bookmarkStart w:id="59" w:name="_Toc456622593"/>
      <w:bookmarkStart w:id="60" w:name="_Toc456218040"/>
      <w:bookmarkStart w:id="61" w:name="_Toc456218117"/>
      <w:bookmarkStart w:id="62" w:name="_Toc456218256"/>
      <w:bookmarkStart w:id="63" w:name="_Toc456218841"/>
      <w:bookmarkStart w:id="64" w:name="_Toc456218944"/>
      <w:bookmarkStart w:id="65" w:name="_Toc456219021"/>
      <w:bookmarkStart w:id="66" w:name="_Toc456622594"/>
      <w:bookmarkStart w:id="67" w:name="_Toc456218041"/>
      <w:bookmarkStart w:id="68" w:name="_Toc456218118"/>
      <w:bookmarkStart w:id="69" w:name="_Toc456218257"/>
      <w:bookmarkStart w:id="70" w:name="_Toc456218842"/>
      <w:bookmarkStart w:id="71" w:name="_Toc456218945"/>
      <w:bookmarkStart w:id="72" w:name="_Toc456219022"/>
      <w:bookmarkStart w:id="73" w:name="_Toc456622595"/>
      <w:bookmarkStart w:id="74" w:name="_Toc45689089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b/>
        </w:rPr>
        <w:t>SSH Passwordless</w:t>
      </w:r>
      <w:bookmarkEnd w:id="74"/>
    </w:p>
    <w:p w:rsidR="00D12344" w:rsidRDefault="009E736D" w:rsidP="00764251">
      <w:r>
        <w:t xml:space="preserve">In order to proceed with the </w:t>
      </w:r>
      <w:r w:rsidR="00C64113">
        <w:t>deployment</w:t>
      </w:r>
      <w:r>
        <w:t xml:space="preserve"> and configuration, it is required to setup p</w:t>
      </w:r>
      <w:r w:rsidR="00D12344">
        <w:t>asswordless SSH from host</w:t>
      </w:r>
      <w:r w:rsidR="00C64113">
        <w:t xml:space="preserve"> </w:t>
      </w:r>
      <w:r w:rsidR="00D12344">
        <w:t>server to configuration nodes</w:t>
      </w:r>
      <w:r w:rsidR="00C64113">
        <w:t>.</w:t>
      </w:r>
      <w:r>
        <w:t xml:space="preserve"> </w:t>
      </w:r>
      <w:r w:rsidR="00D12344">
        <w:t>To generate ssh key and copy to the computing node</w:t>
      </w:r>
      <w:r>
        <w:t>s</w:t>
      </w:r>
      <w:r w:rsidR="00C64113">
        <w:t>, go</w:t>
      </w:r>
      <w:r>
        <w:t xml:space="preserve"> to LSGi </w:t>
      </w:r>
      <w:r w:rsidR="00C64113">
        <w:t>root</w:t>
      </w:r>
      <w:r>
        <w:t xml:space="preserve"> folder and run the script as follows:</w:t>
      </w:r>
    </w:p>
    <w:p w:rsidR="009E736D" w:rsidRDefault="00D12344" w:rsidP="00764251">
      <w:pPr>
        <w:shd w:val="clear" w:color="auto" w:fill="D9D9D9" w:themeFill="background1" w:themeFillShade="D9"/>
      </w:pPr>
      <w:r>
        <w:t>$</w:t>
      </w:r>
      <w:r w:rsidR="00C64113">
        <w:t xml:space="preserve"> </w:t>
      </w:r>
      <w:r>
        <w:t xml:space="preserve">make </w:t>
      </w:r>
      <w:r w:rsidR="009E736D">
        <w:t>configureSSH</w:t>
      </w:r>
    </w:p>
    <w:p w:rsidR="009B5553" w:rsidRDefault="00C42959" w:rsidP="00984C09">
      <w:pPr>
        <w:pStyle w:val="ListParagraph"/>
        <w:ind w:left="0"/>
        <w:jc w:val="center"/>
      </w:pPr>
      <w:r w:rsidRPr="009E736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20BCE" wp14:editId="1EEBC9A9">
            <wp:extent cx="4014367" cy="6981245"/>
            <wp:effectExtent l="0" t="0" r="5715" b="0"/>
            <wp:docPr id="32" name="Picture 32" descr="C:\Users\gomariat\AppData\Local\Temp\x10sctmp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omariat\AppData\Local\Temp\x10sctmp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86" cy="700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53" w:rsidRDefault="009B5553">
      <w:pPr>
        <w:pStyle w:val="Heading3"/>
        <w:numPr>
          <w:ilvl w:val="1"/>
          <w:numId w:val="14"/>
        </w:numPr>
        <w:ind w:left="426"/>
        <w:rPr>
          <w:b/>
        </w:rPr>
      </w:pPr>
      <w:bookmarkStart w:id="75" w:name="_Toc456218043"/>
      <w:bookmarkStart w:id="76" w:name="_Toc456218120"/>
      <w:bookmarkStart w:id="77" w:name="_Toc456218259"/>
      <w:bookmarkStart w:id="78" w:name="_Toc456218844"/>
      <w:bookmarkStart w:id="79" w:name="_Toc456218947"/>
      <w:bookmarkStart w:id="80" w:name="_Toc456219024"/>
      <w:bookmarkStart w:id="81" w:name="_Toc456622597"/>
      <w:bookmarkStart w:id="82" w:name="_Toc456218044"/>
      <w:bookmarkStart w:id="83" w:name="_Toc456218121"/>
      <w:bookmarkStart w:id="84" w:name="_Toc456218260"/>
      <w:bookmarkStart w:id="85" w:name="_Toc456218845"/>
      <w:bookmarkStart w:id="86" w:name="_Toc456218948"/>
      <w:bookmarkStart w:id="87" w:name="_Toc456219025"/>
      <w:bookmarkStart w:id="88" w:name="_Toc456622598"/>
      <w:bookmarkStart w:id="89" w:name="_Toc456890899"/>
      <w:bookmarkStart w:id="90" w:name="_Toc456139287"/>
      <w:bookmarkStart w:id="91" w:name="_Toc456140943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b/>
        </w:rPr>
        <w:t>Deploy package</w:t>
      </w:r>
      <w:bookmarkEnd w:id="89"/>
    </w:p>
    <w:p w:rsidR="00F63BE4" w:rsidRDefault="00F63BE4" w:rsidP="00764251">
      <w:bookmarkStart w:id="92" w:name="_Toc455954110"/>
      <w:bookmarkStart w:id="93" w:name="_Toc455956217"/>
      <w:bookmarkStart w:id="94" w:name="_Toc455956347"/>
      <w:bookmarkStart w:id="95" w:name="_Toc456127855"/>
      <w:bookmarkStart w:id="96" w:name="_Toc456139288"/>
      <w:bookmarkStart w:id="97" w:name="_Toc456140944"/>
      <w:bookmarkStart w:id="98" w:name="_Toc455954111"/>
      <w:bookmarkStart w:id="99" w:name="_Toc455956218"/>
      <w:bookmarkStart w:id="100" w:name="_Toc455956348"/>
      <w:bookmarkStart w:id="101" w:name="_Toc456127856"/>
      <w:bookmarkStart w:id="102" w:name="_Toc456139289"/>
      <w:bookmarkStart w:id="103" w:name="_Toc45614094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t xml:space="preserve">If the computing nodes </w:t>
      </w:r>
      <w:r w:rsidR="00147013">
        <w:t xml:space="preserve">do not have the LSGi package, </w:t>
      </w:r>
      <w:r>
        <w:t>you can deploy</w:t>
      </w:r>
      <w:r w:rsidR="00147013">
        <w:t xml:space="preserve"> it</w:t>
      </w:r>
      <w:r>
        <w:t xml:space="preserve"> using the following</w:t>
      </w:r>
      <w:r w:rsidR="009D258E">
        <w:t xml:space="preserve"> command</w:t>
      </w:r>
      <w:r w:rsidR="00C64113">
        <w:t>:</w:t>
      </w:r>
    </w:p>
    <w:p w:rsidR="00967220" w:rsidRDefault="00C42959" w:rsidP="00764251">
      <w:pPr>
        <w:shd w:val="clear" w:color="auto" w:fill="D9D9D9" w:themeFill="background1" w:themeFillShade="D9"/>
      </w:pPr>
      <w:r>
        <w:t>$</w:t>
      </w:r>
      <w:r w:rsidR="00C64113">
        <w:t xml:space="preserve"> </w:t>
      </w:r>
      <w:r>
        <w:t>make deployment</w:t>
      </w:r>
    </w:p>
    <w:p w:rsidR="000E5825" w:rsidRPr="000E5825" w:rsidRDefault="009D258E" w:rsidP="000E5825">
      <w:pPr>
        <w:rPr>
          <w:ins w:id="104" w:author="Rivera, Janneth (Hewlett Packard Labs - GUAPO)" w:date="2016-09-13T14:55:00Z"/>
        </w:rPr>
      </w:pPr>
      <w:r w:rsidRPr="00975E3D">
        <w:t xml:space="preserve">This </w:t>
      </w:r>
      <w:r w:rsidR="004071F7" w:rsidRPr="00975E3D">
        <w:t>deployment goal</w:t>
      </w:r>
      <w:r w:rsidRPr="00975E3D">
        <w:t xml:space="preserve"> use</w:t>
      </w:r>
      <w:ins w:id="105" w:author="Rivera, Janneth (Hewlett Packard Labs - GUAPO)" w:date="2016-09-13T14:58:00Z">
        <w:r w:rsidR="000E5825">
          <w:t>s</w:t>
        </w:r>
      </w:ins>
      <w:bookmarkStart w:id="106" w:name="_GoBack"/>
      <w:bookmarkEnd w:id="106"/>
      <w:r w:rsidRPr="00975E3D">
        <w:t xml:space="preserve"> the current path as source folder to copy. </w:t>
      </w:r>
      <w:ins w:id="107" w:author="Rivera, Janneth (Hewlett Packard Labs - GUAPO)" w:date="2016-09-13T14:56:00Z">
        <w:r w:rsidR="000E5825">
          <w:t xml:space="preserve">It </w:t>
        </w:r>
      </w:ins>
      <w:ins w:id="108" w:author="Rivera, Janneth (Hewlett Packard Labs - GUAPO)" w:date="2016-09-13T14:55:00Z">
        <w:r w:rsidR="000E5825" w:rsidRPr="000E5825">
          <w:t>calculates the base installation</w:t>
        </w:r>
      </w:ins>
    </w:p>
    <w:p w:rsidR="00975E3D" w:rsidRDefault="000E5825" w:rsidP="000E5825">
      <w:ins w:id="109" w:author="Rivera, Janneth (Hewlett Packard Labs - GUAPO)" w:date="2016-09-13T14:55:00Z">
        <w:r w:rsidRPr="000E5825">
          <w:lastRenderedPageBreak/>
          <w:t>directory based on where the Makefile is located. This allows the</w:t>
        </w:r>
      </w:ins>
      <w:ins w:id="110" w:author="Rivera, Janneth (Hewlett Packard Labs - GUAPO)" w:date="2016-09-13T14:57:00Z">
        <w:r>
          <w:t xml:space="preserve"> </w:t>
        </w:r>
      </w:ins>
      <w:ins w:id="111" w:author="Rivera, Janneth (Hewlett Packard Labs - GUAPO)" w:date="2016-09-13T14:55:00Z">
        <w:r w:rsidRPr="000E5825">
          <w:t xml:space="preserve">LSGi files to be installed in any </w:t>
        </w:r>
      </w:ins>
      <w:ins w:id="112" w:author="Rivera, Janneth (Hewlett Packard Labs - GUAPO)" w:date="2016-09-13T14:57:00Z">
        <w:r>
          <w:t>l</w:t>
        </w:r>
      </w:ins>
      <w:ins w:id="113" w:author="Rivera, Janneth (Hewlett Packard Labs - GUAPO)" w:date="2016-09-13T14:55:00Z">
        <w:r w:rsidRPr="000E5825">
          <w:t>ocation.</w:t>
        </w:r>
      </w:ins>
      <w:del w:id="114" w:author="Rivera, Janneth (Hewlett Packard Labs - GUAPO)" w:date="2016-09-13T14:57:00Z">
        <w:r w:rsidR="009D258E" w:rsidRPr="00975E3D" w:rsidDel="000E5825">
          <w:delText xml:space="preserve">The destination folder is the home directory of the user. If you would like to change the paths, you can edit the Makefile to change the </w:delText>
        </w:r>
        <w:r w:rsidR="009D258E" w:rsidRPr="00C04159" w:rsidDel="000E5825">
          <w:rPr>
            <w:b/>
          </w:rPr>
          <w:delText>LSGi_PATH_SRC</w:delText>
        </w:r>
        <w:r w:rsidR="009D258E" w:rsidRPr="00975E3D" w:rsidDel="000E5825">
          <w:delText xml:space="preserve"> and </w:delText>
        </w:r>
        <w:r w:rsidR="004071F7" w:rsidRPr="00C04159" w:rsidDel="000E5825">
          <w:rPr>
            <w:b/>
          </w:rPr>
          <w:delText>LSGi_PATH_DEST</w:delText>
        </w:r>
        <w:r w:rsidR="004071F7" w:rsidRPr="00975E3D" w:rsidDel="000E5825">
          <w:delText>.</w:delText>
        </w:r>
        <w:r w:rsidR="00B76294" w:rsidDel="000E5825">
          <w:br/>
        </w:r>
      </w:del>
    </w:p>
    <w:p w:rsidR="00242EC0" w:rsidRDefault="001476BE" w:rsidP="00984C09">
      <w:pPr>
        <w:jc w:val="center"/>
      </w:pPr>
      <w:r>
        <w:br/>
      </w:r>
      <w:r w:rsidR="00242EC0" w:rsidRPr="00242EC0">
        <w:rPr>
          <w:noProof/>
        </w:rPr>
        <w:drawing>
          <wp:inline distT="0" distB="0" distL="0" distR="0" wp14:anchorId="56A41A8E" wp14:editId="709BA255">
            <wp:extent cx="4391025" cy="4398139"/>
            <wp:effectExtent l="0" t="0" r="0" b="2540"/>
            <wp:docPr id="33" name="Picture 33" descr="C:\Users\gomariat\AppData\Local\Temp\x10sctmp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mariat\AppData\Local\Temp\x10sctmp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68" cy="44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EDD" w:rsidRPr="00854EDD" w:rsidRDefault="00854EDD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4E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AF9489" wp14:editId="73E216C5">
            <wp:extent cx="4380577" cy="3028950"/>
            <wp:effectExtent l="0" t="0" r="1270" b="0"/>
            <wp:docPr id="34" name="Picture 34" descr="C:\Users\gomariat\AppData\Local\Temp\x10sctmp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omariat\AppData\Local\Temp\x10sctmp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95" cy="30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34" w:rsidRPr="00764251" w:rsidRDefault="00C84E34" w:rsidP="00764251">
      <w:pPr>
        <w:pStyle w:val="Heading3"/>
        <w:numPr>
          <w:ilvl w:val="1"/>
          <w:numId w:val="14"/>
        </w:numPr>
        <w:ind w:left="426"/>
        <w:rPr>
          <w:b/>
        </w:rPr>
      </w:pPr>
      <w:bookmarkStart w:id="115" w:name="_Toc456890900"/>
      <w:bookmarkStart w:id="116" w:name="_Toc456139291"/>
      <w:bookmarkStart w:id="117" w:name="_Toc456140947"/>
      <w:bookmarkStart w:id="118" w:name="_Toc456218046"/>
      <w:bookmarkStart w:id="119" w:name="_Toc456218123"/>
      <w:bookmarkStart w:id="120" w:name="_Toc456218262"/>
      <w:bookmarkStart w:id="121" w:name="_Toc456218847"/>
      <w:bookmarkStart w:id="122" w:name="_Toc456218950"/>
      <w:bookmarkStart w:id="123" w:name="_Toc456219027"/>
      <w:bookmarkStart w:id="124" w:name="_Toc456622600"/>
      <w:bookmarkStart w:id="125" w:name="_Toc456139292"/>
      <w:bookmarkStart w:id="126" w:name="_Toc456140948"/>
      <w:bookmarkStart w:id="127" w:name="_Toc456218047"/>
      <w:bookmarkStart w:id="128" w:name="_Toc456218124"/>
      <w:bookmarkStart w:id="129" w:name="_Toc456218263"/>
      <w:bookmarkStart w:id="130" w:name="_Toc456218848"/>
      <w:bookmarkStart w:id="131" w:name="_Toc456218951"/>
      <w:bookmarkStart w:id="132" w:name="_Toc456219028"/>
      <w:bookmarkStart w:id="133" w:name="_Toc456622601"/>
      <w:bookmarkStart w:id="134" w:name="_Toc456139295"/>
      <w:bookmarkStart w:id="135" w:name="_Toc456140951"/>
      <w:bookmarkStart w:id="136" w:name="_Toc456218050"/>
      <w:bookmarkStart w:id="137" w:name="_Toc456218127"/>
      <w:bookmarkStart w:id="138" w:name="_Toc456218266"/>
      <w:bookmarkStart w:id="139" w:name="_Toc456218851"/>
      <w:bookmarkStart w:id="140" w:name="_Toc456218954"/>
      <w:bookmarkStart w:id="141" w:name="_Toc456219031"/>
      <w:bookmarkStart w:id="142" w:name="_Toc456622604"/>
      <w:bookmarkStart w:id="143" w:name="_Toc456139296"/>
      <w:bookmarkStart w:id="144" w:name="_Toc456140952"/>
      <w:bookmarkStart w:id="145" w:name="_Toc456218051"/>
      <w:bookmarkStart w:id="146" w:name="_Toc456218128"/>
      <w:bookmarkStart w:id="147" w:name="_Toc456218267"/>
      <w:bookmarkStart w:id="148" w:name="_Toc456218852"/>
      <w:bookmarkStart w:id="149" w:name="_Toc456218955"/>
      <w:bookmarkStart w:id="150" w:name="_Toc456219032"/>
      <w:bookmarkStart w:id="151" w:name="_Toc456622605"/>
      <w:bookmarkStart w:id="152" w:name="_Toc456139297"/>
      <w:bookmarkStart w:id="153" w:name="_Toc456140953"/>
      <w:bookmarkStart w:id="154" w:name="_Toc456218052"/>
      <w:bookmarkStart w:id="155" w:name="_Toc456218129"/>
      <w:bookmarkStart w:id="156" w:name="_Toc456218268"/>
      <w:bookmarkStart w:id="157" w:name="_Toc456218853"/>
      <w:bookmarkStart w:id="158" w:name="_Toc456218956"/>
      <w:bookmarkStart w:id="159" w:name="_Toc456219033"/>
      <w:bookmarkStart w:id="160" w:name="_Toc456622606"/>
      <w:bookmarkStart w:id="161" w:name="_Toc456139298"/>
      <w:bookmarkStart w:id="162" w:name="_Toc456140954"/>
      <w:bookmarkStart w:id="163" w:name="_Toc456218053"/>
      <w:bookmarkStart w:id="164" w:name="_Toc456218130"/>
      <w:bookmarkStart w:id="165" w:name="_Toc456218269"/>
      <w:bookmarkStart w:id="166" w:name="_Toc456218854"/>
      <w:bookmarkStart w:id="167" w:name="_Toc456218957"/>
      <w:bookmarkStart w:id="168" w:name="_Toc456219034"/>
      <w:bookmarkStart w:id="169" w:name="_Toc456622607"/>
      <w:bookmarkStart w:id="170" w:name="_Toc456890901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 w:rsidRPr="00764251">
        <w:rPr>
          <w:b/>
        </w:rPr>
        <w:lastRenderedPageBreak/>
        <w:t>Configure the package</w:t>
      </w:r>
      <w:bookmarkEnd w:id="170"/>
    </w:p>
    <w:p w:rsidR="00854EDD" w:rsidRDefault="00C84E34" w:rsidP="00764251">
      <w:r>
        <w:t>Once the package exists on the remote nodes, you can run th</w:t>
      </w:r>
      <w:r w:rsidR="00085066">
        <w:t xml:space="preserve">e </w:t>
      </w:r>
      <w:r w:rsidR="00854EDD">
        <w:t>configure script as follow</w:t>
      </w:r>
      <w:r w:rsidR="002C2532">
        <w:t xml:space="preserve"> goal:</w:t>
      </w:r>
    </w:p>
    <w:p w:rsidR="00085066" w:rsidRDefault="00430E08" w:rsidP="00764251">
      <w:pPr>
        <w:shd w:val="clear" w:color="auto" w:fill="D9D9D9" w:themeFill="background1" w:themeFillShade="D9"/>
      </w:pPr>
      <w:r>
        <w:t>$ make configure</w:t>
      </w:r>
    </w:p>
    <w:p w:rsidR="00616B83" w:rsidRPr="00764251" w:rsidRDefault="00F349C7">
      <w:pPr>
        <w:spacing w:after="0" w:line="240" w:lineRule="auto"/>
      </w:pPr>
      <w:r w:rsidRPr="00764251">
        <w:t>This configure goal will copy host file changes into the computing nodes and compile remote LSGi packages to have it ready for test cases and demo.</w:t>
      </w:r>
      <w:r w:rsidR="00D92801">
        <w:br/>
      </w:r>
    </w:p>
    <w:p w:rsidR="005E67F3" w:rsidRDefault="005E67F3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67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907CF3" wp14:editId="19165A02">
            <wp:extent cx="5146866" cy="2828925"/>
            <wp:effectExtent l="0" t="0" r="0" b="0"/>
            <wp:docPr id="35" name="Picture 35" descr="C:\Users\gomariat\AppData\Local\Temp\x10sctmp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omariat\AppData\Local\Temp\x10sctmp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65" cy="283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59" w:rsidRPr="005E67F3" w:rsidRDefault="00C04159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67F3" w:rsidRDefault="005E67F3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67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87CF81" wp14:editId="3A3033FF">
            <wp:extent cx="5210175" cy="991687"/>
            <wp:effectExtent l="0" t="0" r="0" b="0"/>
            <wp:docPr id="36" name="Picture 36" descr="C:\Users\gomariat\AppData\Local\Temp\x10sctmp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omariat\AppData\Local\Temp\x10sctmp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9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F3" w:rsidRDefault="005E67F3" w:rsidP="005E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7F3" w:rsidRPr="00984C09" w:rsidRDefault="005E67F3" w:rsidP="005E67F3">
      <w:pPr>
        <w:spacing w:after="0" w:line="240" w:lineRule="auto"/>
      </w:pPr>
      <w:r w:rsidRPr="00984C09">
        <w:t>After the goal, the compilation should be done with 0 Errors. Otherwise, check the configuration path.</w:t>
      </w:r>
    </w:p>
    <w:p w:rsidR="009B5553" w:rsidRPr="005E67F3" w:rsidRDefault="009B5553" w:rsidP="005E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5DF2" w:rsidRDefault="00E135BB" w:rsidP="00764251">
      <w:pPr>
        <w:pStyle w:val="Heading3"/>
        <w:numPr>
          <w:ilvl w:val="1"/>
          <w:numId w:val="14"/>
        </w:numPr>
        <w:ind w:left="426"/>
        <w:rPr>
          <w:b/>
        </w:rPr>
      </w:pPr>
      <w:bookmarkStart w:id="171" w:name="_Toc456218055"/>
      <w:bookmarkStart w:id="172" w:name="_Toc456218132"/>
      <w:bookmarkStart w:id="173" w:name="_Toc456218271"/>
      <w:bookmarkStart w:id="174" w:name="_Toc456218856"/>
      <w:bookmarkStart w:id="175" w:name="_Toc456218959"/>
      <w:bookmarkStart w:id="176" w:name="_Toc456219036"/>
      <w:bookmarkStart w:id="177" w:name="_Toc456622609"/>
      <w:bookmarkStart w:id="178" w:name="_Toc456890902"/>
      <w:bookmarkEnd w:id="171"/>
      <w:bookmarkEnd w:id="172"/>
      <w:bookmarkEnd w:id="173"/>
      <w:bookmarkEnd w:id="174"/>
      <w:bookmarkEnd w:id="175"/>
      <w:bookmarkEnd w:id="176"/>
      <w:bookmarkEnd w:id="177"/>
      <w:r w:rsidRPr="00764251">
        <w:rPr>
          <w:b/>
        </w:rPr>
        <w:t>Run test ca</w:t>
      </w:r>
      <w:r w:rsidR="009B5DF2">
        <w:rPr>
          <w:b/>
        </w:rPr>
        <w:t>ses</w:t>
      </w:r>
      <w:bookmarkEnd w:id="178"/>
    </w:p>
    <w:p w:rsidR="009B5553" w:rsidRDefault="00921746" w:rsidP="00984C09">
      <w:pPr>
        <w:pStyle w:val="Heading4"/>
        <w:numPr>
          <w:ilvl w:val="2"/>
          <w:numId w:val="14"/>
        </w:numPr>
        <w:ind w:left="567"/>
      </w:pPr>
      <w:r>
        <w:rPr>
          <w:i w:val="0"/>
          <w:iCs w:val="0"/>
        </w:rPr>
        <w:t>Fists, a</w:t>
      </w:r>
      <w:r w:rsidR="009B5DF2" w:rsidRPr="00764251">
        <w:rPr>
          <w:i w:val="0"/>
        </w:rPr>
        <w:t>dd</w:t>
      </w:r>
      <w:r w:rsidR="009B5DF2" w:rsidRPr="00764251">
        <w:rPr>
          <w:i w:val="0"/>
          <w:iCs w:val="0"/>
        </w:rPr>
        <w:t xml:space="preserve"> passwordless between master node and the other compute nodes</w:t>
      </w:r>
    </w:p>
    <w:p w:rsidR="002C2532" w:rsidRPr="00646255" w:rsidRDefault="002C2532" w:rsidP="00764251">
      <w:pPr>
        <w:shd w:val="clear" w:color="auto" w:fill="D9D9D9" w:themeFill="background1" w:themeFillShade="D9"/>
      </w:pPr>
      <w:r>
        <w:t>$</w:t>
      </w:r>
      <w:r w:rsidR="00D92801">
        <w:t xml:space="preserve"> </w:t>
      </w:r>
      <w:r>
        <w:t>ssh &lt;masterNode&gt;</w:t>
      </w:r>
      <w:r w:rsidR="00CF67A4">
        <w:t xml:space="preserve"> #the first node of the host</w:t>
      </w:r>
      <w:r w:rsidR="00C04159">
        <w:t>s file</w:t>
      </w:r>
      <w:r>
        <w:br/>
        <w:t>$</w:t>
      </w:r>
      <w:r w:rsidR="00D92801">
        <w:t xml:space="preserve"> </w:t>
      </w:r>
      <w:r>
        <w:t>cd ~/LSGi/LSGi</w:t>
      </w:r>
      <w:r>
        <w:br/>
        <w:t>$</w:t>
      </w:r>
      <w:r w:rsidR="00D92801">
        <w:t xml:space="preserve"> </w:t>
      </w:r>
      <w:r>
        <w:t>make configureSSH</w:t>
      </w:r>
    </w:p>
    <w:p w:rsidR="002C2532" w:rsidRDefault="002C2532" w:rsidP="00764251">
      <w:pPr>
        <w:pStyle w:val="ListParagraph"/>
        <w:ind w:left="1440"/>
      </w:pPr>
    </w:p>
    <w:p w:rsidR="00E135BB" w:rsidRPr="00764251" w:rsidRDefault="00430E08" w:rsidP="00764251">
      <w:pPr>
        <w:pStyle w:val="Heading4"/>
        <w:numPr>
          <w:ilvl w:val="2"/>
          <w:numId w:val="14"/>
        </w:numPr>
        <w:ind w:left="567"/>
      </w:pPr>
      <w:r w:rsidRPr="00764251">
        <w:t xml:space="preserve">Run Single Node </w:t>
      </w:r>
      <w:r w:rsidR="00E135BB" w:rsidRPr="00764251">
        <w:t>Test</w:t>
      </w:r>
    </w:p>
    <w:p w:rsidR="00D73411" w:rsidRDefault="00430E08" w:rsidP="00764251">
      <w:pPr>
        <w:shd w:val="clear" w:color="auto" w:fill="D9D9D9" w:themeFill="background1" w:themeFillShade="D9"/>
      </w:pPr>
      <w:r>
        <w:t>$ make testSingleNode</w:t>
      </w:r>
    </w:p>
    <w:p w:rsidR="00975E3D" w:rsidRDefault="00430E08" w:rsidP="00764251">
      <w:pPr>
        <w:pStyle w:val="ListParagraph"/>
        <w:ind w:left="0"/>
      </w:pPr>
      <w:r w:rsidRPr="00430E08">
        <w:t>The single node launcher will execute the inference in verbose mode. The program outputs the trace on the console. If everything is correct, the user should see</w:t>
      </w:r>
      <w:r w:rsidR="005A2499">
        <w:t xml:space="preserve"> the legend “</w:t>
      </w:r>
      <w:r w:rsidR="005A2499" w:rsidRPr="00764251">
        <w:rPr>
          <w:b/>
          <w:i/>
        </w:rPr>
        <w:t>TEST RESULT: Success!!!</w:t>
      </w:r>
      <w:r w:rsidR="005A2499">
        <w:t>” on</w:t>
      </w:r>
      <w:r w:rsidRPr="00430E08">
        <w:t xml:space="preserve"> the summary of the execution as follows:</w:t>
      </w:r>
    </w:p>
    <w:p w:rsidR="00975E3D" w:rsidRDefault="00975E3D" w:rsidP="00764251">
      <w:pPr>
        <w:pStyle w:val="ListParagraph"/>
        <w:ind w:left="0"/>
      </w:pPr>
    </w:p>
    <w:p w:rsidR="003D7345" w:rsidRDefault="003D7345" w:rsidP="00984C0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F8A86D" wp14:editId="3E624F90">
            <wp:extent cx="4865032" cy="4038600"/>
            <wp:effectExtent l="0" t="0" r="0" b="0"/>
            <wp:docPr id="5" name="Picture 5" descr="C:\Users\riverarm\Documents\Tere\LSGi\testSingleNod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verarm\Documents\Tere\LSGi\testSingleNode0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28" cy="40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45" w:rsidRDefault="003D7345" w:rsidP="00984C0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932BB7" wp14:editId="1500F49C">
            <wp:extent cx="4305300" cy="3933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988" cy="40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11" w:rsidRPr="00764251" w:rsidRDefault="00430E08" w:rsidP="00764251">
      <w:pPr>
        <w:pStyle w:val="Heading4"/>
        <w:numPr>
          <w:ilvl w:val="2"/>
          <w:numId w:val="14"/>
        </w:numPr>
        <w:ind w:left="567"/>
      </w:pPr>
      <w:r w:rsidRPr="00764251">
        <w:lastRenderedPageBreak/>
        <w:t xml:space="preserve">Run Multi Node </w:t>
      </w:r>
      <w:r w:rsidR="005C6870" w:rsidRPr="00764251">
        <w:t>test</w:t>
      </w:r>
    </w:p>
    <w:p w:rsidR="00675B11" w:rsidRDefault="00430E08" w:rsidP="00764251">
      <w:pPr>
        <w:shd w:val="clear" w:color="auto" w:fill="D9D9D9" w:themeFill="background1" w:themeFillShade="D9"/>
      </w:pPr>
      <w:r>
        <w:t>$ make testMultiNode</w:t>
      </w:r>
      <w:r w:rsidR="00675B11">
        <w:t xml:space="preserve"> </w:t>
      </w:r>
    </w:p>
    <w:p w:rsidR="00975E3D" w:rsidRDefault="00D92801">
      <w:r w:rsidRPr="00430E08">
        <w:t xml:space="preserve">The </w:t>
      </w:r>
      <w:r>
        <w:t>multi</w:t>
      </w:r>
      <w:r w:rsidRPr="00430E08">
        <w:t xml:space="preserve"> node launcher will execute the inference in verbose mode. The program outputs the trace on the console. If everything is correct, the user should see the</w:t>
      </w:r>
      <w:r>
        <w:t xml:space="preserve"> legend</w:t>
      </w:r>
      <w:r w:rsidRPr="00430E08">
        <w:t xml:space="preserve"> </w:t>
      </w:r>
      <w:r>
        <w:t>“</w:t>
      </w:r>
      <w:r w:rsidRPr="00764251">
        <w:rPr>
          <w:b/>
          <w:i/>
          <w:u w:val="single"/>
        </w:rPr>
        <w:t>TEST RESULT: Success!!!</w:t>
      </w:r>
      <w:r>
        <w:t xml:space="preserve">” on </w:t>
      </w:r>
      <w:r w:rsidRPr="00430E08">
        <w:t>summary of the execution as follows:</w:t>
      </w:r>
    </w:p>
    <w:p w:rsidR="00853633" w:rsidRDefault="00B23E3D" w:rsidP="00984C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3D7345">
        <w:rPr>
          <w:noProof/>
        </w:rPr>
        <w:drawing>
          <wp:inline distT="0" distB="0" distL="0" distR="0" wp14:anchorId="21D81F8A" wp14:editId="7B3EAC19">
            <wp:extent cx="4914900" cy="3447531"/>
            <wp:effectExtent l="0" t="0" r="0" b="635"/>
            <wp:docPr id="4" name="Picture 4" descr="C:\Users\riverarm\Documents\Tere\LSGi\testMulti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verarm\Documents\Tere\LSGi\testMultiN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51" cy="3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01" w:rsidRPr="00853633" w:rsidRDefault="00D928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32AB" w:rsidRPr="00FF32AB" w:rsidRDefault="004A6B8F" w:rsidP="00764251">
      <w:pPr>
        <w:pStyle w:val="Heading2"/>
        <w:numPr>
          <w:ilvl w:val="0"/>
          <w:numId w:val="14"/>
        </w:numPr>
        <w:rPr>
          <w:b/>
        </w:rPr>
      </w:pPr>
      <w:bookmarkStart w:id="179" w:name="_Toc456218057"/>
      <w:bookmarkStart w:id="180" w:name="_Toc456218134"/>
      <w:bookmarkStart w:id="181" w:name="_Toc456218273"/>
      <w:bookmarkStart w:id="182" w:name="_Toc456218861"/>
      <w:bookmarkStart w:id="183" w:name="_Toc456218961"/>
      <w:bookmarkStart w:id="184" w:name="_Toc456219038"/>
      <w:bookmarkStart w:id="185" w:name="_Toc456622611"/>
      <w:bookmarkStart w:id="186" w:name="_Toc456890903"/>
      <w:bookmarkEnd w:id="179"/>
      <w:bookmarkEnd w:id="180"/>
      <w:bookmarkEnd w:id="181"/>
      <w:bookmarkEnd w:id="182"/>
      <w:bookmarkEnd w:id="183"/>
      <w:bookmarkEnd w:id="184"/>
      <w:r>
        <w:rPr>
          <w:b/>
        </w:rPr>
        <w:t>Manual Steps to</w:t>
      </w:r>
      <w:bookmarkEnd w:id="185"/>
      <w:r>
        <w:rPr>
          <w:b/>
        </w:rPr>
        <w:t xml:space="preserve"> </w:t>
      </w:r>
      <w:bookmarkStart w:id="187" w:name="_Toc456218058"/>
      <w:bookmarkStart w:id="188" w:name="_Toc456218135"/>
      <w:bookmarkStart w:id="189" w:name="_Toc456218274"/>
      <w:bookmarkStart w:id="190" w:name="_Toc456218862"/>
      <w:bookmarkStart w:id="191" w:name="_Toc456218962"/>
      <w:bookmarkStart w:id="192" w:name="_Toc456219039"/>
      <w:bookmarkStart w:id="193" w:name="_Toc456622612"/>
      <w:bookmarkStart w:id="194" w:name="_Toc456218059"/>
      <w:bookmarkStart w:id="195" w:name="_Toc456218136"/>
      <w:bookmarkStart w:id="196" w:name="_Toc456218275"/>
      <w:bookmarkStart w:id="197" w:name="_Toc456218863"/>
      <w:bookmarkStart w:id="198" w:name="_Toc456218963"/>
      <w:bookmarkStart w:id="199" w:name="_Toc456219040"/>
      <w:bookmarkStart w:id="200" w:name="_Toc456622613"/>
      <w:bookmarkStart w:id="201" w:name="_Toc456218060"/>
      <w:bookmarkStart w:id="202" w:name="_Toc456218137"/>
      <w:bookmarkStart w:id="203" w:name="_Toc456218276"/>
      <w:bookmarkStart w:id="204" w:name="_Toc456218864"/>
      <w:bookmarkStart w:id="205" w:name="_Toc456218964"/>
      <w:bookmarkStart w:id="206" w:name="_Toc456219041"/>
      <w:bookmarkStart w:id="207" w:name="_Toc456622614"/>
      <w:bookmarkStart w:id="208" w:name="_Toc456218061"/>
      <w:bookmarkStart w:id="209" w:name="_Toc456218138"/>
      <w:bookmarkStart w:id="210" w:name="_Toc456218277"/>
      <w:bookmarkStart w:id="211" w:name="_Toc456218865"/>
      <w:bookmarkStart w:id="212" w:name="_Toc456218965"/>
      <w:bookmarkStart w:id="213" w:name="_Toc456219042"/>
      <w:bookmarkStart w:id="214" w:name="_Toc456622615"/>
      <w:bookmarkStart w:id="215" w:name="_Toc456218062"/>
      <w:bookmarkStart w:id="216" w:name="_Toc456218139"/>
      <w:bookmarkStart w:id="217" w:name="_Toc456218278"/>
      <w:bookmarkStart w:id="218" w:name="_Toc456218866"/>
      <w:bookmarkStart w:id="219" w:name="_Toc456218966"/>
      <w:bookmarkStart w:id="220" w:name="_Toc456219043"/>
      <w:bookmarkStart w:id="221" w:name="_Toc456622616"/>
      <w:bookmarkStart w:id="222" w:name="_Toc456218063"/>
      <w:bookmarkStart w:id="223" w:name="_Toc456218140"/>
      <w:bookmarkStart w:id="224" w:name="_Toc456218279"/>
      <w:bookmarkStart w:id="225" w:name="_Toc456218867"/>
      <w:bookmarkStart w:id="226" w:name="_Toc456218967"/>
      <w:bookmarkStart w:id="227" w:name="_Toc456219044"/>
      <w:bookmarkStart w:id="228" w:name="_Toc456622617"/>
      <w:bookmarkStart w:id="229" w:name="_Toc456218064"/>
      <w:bookmarkStart w:id="230" w:name="_Toc456218141"/>
      <w:bookmarkStart w:id="231" w:name="_Toc456218280"/>
      <w:bookmarkStart w:id="232" w:name="_Toc456218868"/>
      <w:bookmarkStart w:id="233" w:name="_Toc456218968"/>
      <w:bookmarkStart w:id="234" w:name="_Toc456219045"/>
      <w:bookmarkStart w:id="235" w:name="_Toc456622618"/>
      <w:bookmarkStart w:id="236" w:name="_Toc456218065"/>
      <w:bookmarkStart w:id="237" w:name="_Toc456218142"/>
      <w:bookmarkStart w:id="238" w:name="_Toc456218281"/>
      <w:bookmarkStart w:id="239" w:name="_Toc456218869"/>
      <w:bookmarkStart w:id="240" w:name="_Toc456218969"/>
      <w:bookmarkStart w:id="241" w:name="_Toc456219046"/>
      <w:bookmarkStart w:id="242" w:name="_Toc456622619"/>
      <w:bookmarkStart w:id="243" w:name="_Toc456218066"/>
      <w:bookmarkStart w:id="244" w:name="_Toc456218143"/>
      <w:bookmarkStart w:id="245" w:name="_Toc456218282"/>
      <w:bookmarkStart w:id="246" w:name="_Toc456218870"/>
      <w:bookmarkStart w:id="247" w:name="_Toc456218970"/>
      <w:bookmarkStart w:id="248" w:name="_Toc456219047"/>
      <w:bookmarkStart w:id="249" w:name="_Toc456622620"/>
      <w:bookmarkStart w:id="250" w:name="_Toc456218067"/>
      <w:bookmarkStart w:id="251" w:name="_Toc456218144"/>
      <w:bookmarkStart w:id="252" w:name="_Toc456218283"/>
      <w:bookmarkStart w:id="253" w:name="_Toc456218871"/>
      <w:bookmarkStart w:id="254" w:name="_Toc456218971"/>
      <w:bookmarkStart w:id="255" w:name="_Toc456219048"/>
      <w:bookmarkStart w:id="256" w:name="_Toc456622621"/>
      <w:bookmarkStart w:id="257" w:name="_Toc456218068"/>
      <w:bookmarkStart w:id="258" w:name="_Toc456218145"/>
      <w:bookmarkStart w:id="259" w:name="_Toc456218284"/>
      <w:bookmarkStart w:id="260" w:name="_Toc456218872"/>
      <w:bookmarkStart w:id="261" w:name="_Toc456218972"/>
      <w:bookmarkStart w:id="262" w:name="_Toc456219049"/>
      <w:bookmarkStart w:id="263" w:name="_Toc456622622"/>
      <w:bookmarkStart w:id="264" w:name="_Toc456218069"/>
      <w:bookmarkStart w:id="265" w:name="_Toc456218146"/>
      <w:bookmarkStart w:id="266" w:name="_Toc456218285"/>
      <w:bookmarkStart w:id="267" w:name="_Toc456218873"/>
      <w:bookmarkStart w:id="268" w:name="_Toc456218973"/>
      <w:bookmarkStart w:id="269" w:name="_Toc456219050"/>
      <w:bookmarkStart w:id="270" w:name="_Toc456622623"/>
      <w:bookmarkStart w:id="271" w:name="_Toc456218070"/>
      <w:bookmarkStart w:id="272" w:name="_Toc456218147"/>
      <w:bookmarkStart w:id="273" w:name="_Toc456218286"/>
      <w:bookmarkStart w:id="274" w:name="_Toc456218874"/>
      <w:bookmarkStart w:id="275" w:name="_Toc456218974"/>
      <w:bookmarkStart w:id="276" w:name="_Toc456219051"/>
      <w:bookmarkStart w:id="277" w:name="_Toc456622624"/>
      <w:bookmarkStart w:id="278" w:name="_Toc456218071"/>
      <w:bookmarkStart w:id="279" w:name="_Toc456218148"/>
      <w:bookmarkStart w:id="280" w:name="_Toc456218287"/>
      <w:bookmarkStart w:id="281" w:name="_Toc456218875"/>
      <w:bookmarkStart w:id="282" w:name="_Toc456218975"/>
      <w:bookmarkStart w:id="283" w:name="_Toc456219052"/>
      <w:bookmarkStart w:id="284" w:name="_Toc456622625"/>
      <w:bookmarkStart w:id="285" w:name="_Toc456218072"/>
      <w:bookmarkStart w:id="286" w:name="_Toc456218149"/>
      <w:bookmarkStart w:id="287" w:name="_Toc456218288"/>
      <w:bookmarkStart w:id="288" w:name="_Toc456218876"/>
      <w:bookmarkStart w:id="289" w:name="_Toc456218976"/>
      <w:bookmarkStart w:id="290" w:name="_Toc456219053"/>
      <w:bookmarkStart w:id="291" w:name="_Toc456622626"/>
      <w:bookmarkStart w:id="292" w:name="_Toc456218073"/>
      <w:bookmarkStart w:id="293" w:name="_Toc456218150"/>
      <w:bookmarkStart w:id="294" w:name="_Toc456218289"/>
      <w:bookmarkStart w:id="295" w:name="_Toc456218877"/>
      <w:bookmarkStart w:id="296" w:name="_Toc456218977"/>
      <w:bookmarkStart w:id="297" w:name="_Toc456219054"/>
      <w:bookmarkStart w:id="298" w:name="_Toc456622627"/>
      <w:bookmarkStart w:id="299" w:name="_Toc456218074"/>
      <w:bookmarkStart w:id="300" w:name="_Toc456218151"/>
      <w:bookmarkStart w:id="301" w:name="_Toc456218290"/>
      <w:bookmarkStart w:id="302" w:name="_Toc456218878"/>
      <w:bookmarkStart w:id="303" w:name="_Toc456218978"/>
      <w:bookmarkStart w:id="304" w:name="_Toc456219055"/>
      <w:bookmarkStart w:id="305" w:name="_Toc456622628"/>
      <w:bookmarkStart w:id="306" w:name="_Toc456218075"/>
      <w:bookmarkStart w:id="307" w:name="_Toc456218152"/>
      <w:bookmarkStart w:id="308" w:name="_Toc456218291"/>
      <w:bookmarkStart w:id="309" w:name="_Toc456218879"/>
      <w:bookmarkStart w:id="310" w:name="_Toc456218979"/>
      <w:bookmarkStart w:id="311" w:name="_Toc456219056"/>
      <w:bookmarkStart w:id="312" w:name="_Toc456622629"/>
      <w:bookmarkStart w:id="313" w:name="_Toc456218076"/>
      <w:bookmarkStart w:id="314" w:name="_Toc456218153"/>
      <w:bookmarkStart w:id="315" w:name="_Toc456218292"/>
      <w:bookmarkStart w:id="316" w:name="_Toc456218880"/>
      <w:bookmarkStart w:id="317" w:name="_Toc456218980"/>
      <w:bookmarkStart w:id="318" w:name="_Toc456219057"/>
      <w:bookmarkStart w:id="319" w:name="_Toc456622630"/>
      <w:bookmarkStart w:id="320" w:name="_Toc456218077"/>
      <w:bookmarkStart w:id="321" w:name="_Toc456218154"/>
      <w:bookmarkStart w:id="322" w:name="_Toc456218293"/>
      <w:bookmarkStart w:id="323" w:name="_Toc456218881"/>
      <w:bookmarkStart w:id="324" w:name="_Toc456218981"/>
      <w:bookmarkStart w:id="325" w:name="_Toc456219058"/>
      <w:bookmarkStart w:id="326" w:name="_Toc456622631"/>
      <w:bookmarkStart w:id="327" w:name="_Toc456218078"/>
      <w:bookmarkStart w:id="328" w:name="_Toc456218155"/>
      <w:bookmarkStart w:id="329" w:name="_Toc456218294"/>
      <w:bookmarkStart w:id="330" w:name="_Toc456218882"/>
      <w:bookmarkStart w:id="331" w:name="_Toc456218982"/>
      <w:bookmarkStart w:id="332" w:name="_Toc456219059"/>
      <w:bookmarkStart w:id="333" w:name="_Toc456622632"/>
      <w:bookmarkStart w:id="334" w:name="_Toc456218079"/>
      <w:bookmarkStart w:id="335" w:name="_Toc456218156"/>
      <w:bookmarkStart w:id="336" w:name="_Toc456218295"/>
      <w:bookmarkStart w:id="337" w:name="_Toc456218883"/>
      <w:bookmarkStart w:id="338" w:name="_Toc456218983"/>
      <w:bookmarkStart w:id="339" w:name="_Toc456219060"/>
      <w:bookmarkStart w:id="340" w:name="_Toc456622633"/>
      <w:bookmarkStart w:id="341" w:name="_Toc456218080"/>
      <w:bookmarkStart w:id="342" w:name="_Toc456218157"/>
      <w:bookmarkStart w:id="343" w:name="_Toc456218296"/>
      <w:bookmarkStart w:id="344" w:name="_Toc456218884"/>
      <w:bookmarkStart w:id="345" w:name="_Toc456218984"/>
      <w:bookmarkStart w:id="346" w:name="_Toc456219061"/>
      <w:bookmarkStart w:id="347" w:name="_Toc456622634"/>
      <w:bookmarkStart w:id="348" w:name="_Toc456218081"/>
      <w:bookmarkStart w:id="349" w:name="_Toc456218158"/>
      <w:bookmarkStart w:id="350" w:name="_Toc456218297"/>
      <w:bookmarkStart w:id="351" w:name="_Toc456218885"/>
      <w:bookmarkStart w:id="352" w:name="_Toc456218985"/>
      <w:bookmarkStart w:id="353" w:name="_Toc456219062"/>
      <w:bookmarkStart w:id="354" w:name="_Toc456622635"/>
      <w:bookmarkStart w:id="355" w:name="_Toc456218082"/>
      <w:bookmarkStart w:id="356" w:name="_Toc456218159"/>
      <w:bookmarkStart w:id="357" w:name="_Toc456218298"/>
      <w:bookmarkStart w:id="358" w:name="_Toc456218886"/>
      <w:bookmarkStart w:id="359" w:name="_Toc456218986"/>
      <w:bookmarkStart w:id="360" w:name="_Toc456219063"/>
      <w:bookmarkStart w:id="361" w:name="_Toc456622636"/>
      <w:bookmarkStart w:id="362" w:name="_Toc456218083"/>
      <w:bookmarkStart w:id="363" w:name="_Toc456218160"/>
      <w:bookmarkStart w:id="364" w:name="_Toc456218299"/>
      <w:bookmarkStart w:id="365" w:name="_Toc456218887"/>
      <w:bookmarkStart w:id="366" w:name="_Toc456218987"/>
      <w:bookmarkStart w:id="367" w:name="_Toc456219064"/>
      <w:bookmarkStart w:id="368" w:name="_Toc456622637"/>
      <w:bookmarkStart w:id="369" w:name="_Toc456218084"/>
      <w:bookmarkStart w:id="370" w:name="_Toc456218161"/>
      <w:bookmarkStart w:id="371" w:name="_Toc456218300"/>
      <w:bookmarkStart w:id="372" w:name="_Toc456218888"/>
      <w:bookmarkStart w:id="373" w:name="_Toc456218988"/>
      <w:bookmarkStart w:id="374" w:name="_Toc456219065"/>
      <w:bookmarkStart w:id="375" w:name="_Toc456622638"/>
      <w:bookmarkStart w:id="376" w:name="_Toc456218085"/>
      <w:bookmarkStart w:id="377" w:name="_Toc456218162"/>
      <w:bookmarkStart w:id="378" w:name="_Toc456218301"/>
      <w:bookmarkStart w:id="379" w:name="_Toc456218889"/>
      <w:bookmarkStart w:id="380" w:name="_Toc456218989"/>
      <w:bookmarkStart w:id="381" w:name="_Toc456219066"/>
      <w:bookmarkStart w:id="382" w:name="_Toc456622639"/>
      <w:bookmarkStart w:id="383" w:name="_Toc456218086"/>
      <w:bookmarkStart w:id="384" w:name="_Toc456218163"/>
      <w:bookmarkStart w:id="385" w:name="_Toc456218302"/>
      <w:bookmarkStart w:id="386" w:name="_Toc456218890"/>
      <w:bookmarkStart w:id="387" w:name="_Toc456218990"/>
      <w:bookmarkStart w:id="388" w:name="_Toc456219067"/>
      <w:bookmarkStart w:id="389" w:name="_Toc456622640"/>
      <w:bookmarkStart w:id="390" w:name="_Toc456218087"/>
      <w:bookmarkStart w:id="391" w:name="_Toc456218164"/>
      <w:bookmarkStart w:id="392" w:name="_Toc456218303"/>
      <w:bookmarkStart w:id="393" w:name="_Toc456218891"/>
      <w:bookmarkStart w:id="394" w:name="_Toc456218991"/>
      <w:bookmarkStart w:id="395" w:name="_Toc456219068"/>
      <w:bookmarkStart w:id="396" w:name="_Toc456622641"/>
      <w:bookmarkStart w:id="397" w:name="_Toc456218088"/>
      <w:bookmarkStart w:id="398" w:name="_Toc456218165"/>
      <w:bookmarkStart w:id="399" w:name="_Toc456218304"/>
      <w:bookmarkStart w:id="400" w:name="_Toc456218892"/>
      <w:bookmarkStart w:id="401" w:name="_Toc456218992"/>
      <w:bookmarkStart w:id="402" w:name="_Toc456219069"/>
      <w:bookmarkStart w:id="403" w:name="_Toc456622642"/>
      <w:bookmarkStart w:id="404" w:name="_Toc456218089"/>
      <w:bookmarkStart w:id="405" w:name="_Toc456218166"/>
      <w:bookmarkStart w:id="406" w:name="_Toc456218305"/>
      <w:bookmarkStart w:id="407" w:name="_Toc456218893"/>
      <w:bookmarkStart w:id="408" w:name="_Toc456218993"/>
      <w:bookmarkStart w:id="409" w:name="_Toc456219070"/>
      <w:bookmarkStart w:id="410" w:name="_Toc456622643"/>
      <w:bookmarkStart w:id="411" w:name="_Toc456218090"/>
      <w:bookmarkStart w:id="412" w:name="_Toc456218167"/>
      <w:bookmarkStart w:id="413" w:name="_Toc456218306"/>
      <w:bookmarkStart w:id="414" w:name="_Toc456218894"/>
      <w:bookmarkStart w:id="415" w:name="_Toc456218994"/>
      <w:bookmarkStart w:id="416" w:name="_Toc456219071"/>
      <w:bookmarkStart w:id="417" w:name="_Toc456622644"/>
      <w:bookmarkStart w:id="418" w:name="_Toc456218091"/>
      <w:bookmarkStart w:id="419" w:name="_Toc456218168"/>
      <w:bookmarkStart w:id="420" w:name="_Toc456218307"/>
      <w:bookmarkStart w:id="421" w:name="_Toc456218895"/>
      <w:bookmarkStart w:id="422" w:name="_Toc456218995"/>
      <w:bookmarkStart w:id="423" w:name="_Toc456219072"/>
      <w:bookmarkStart w:id="424" w:name="_Toc456622645"/>
      <w:bookmarkStart w:id="425" w:name="_Toc456218092"/>
      <w:bookmarkStart w:id="426" w:name="_Toc456218169"/>
      <w:bookmarkStart w:id="427" w:name="_Toc456218308"/>
      <w:bookmarkStart w:id="428" w:name="_Toc456218896"/>
      <w:bookmarkStart w:id="429" w:name="_Toc456218996"/>
      <w:bookmarkStart w:id="430" w:name="_Toc456219073"/>
      <w:bookmarkStart w:id="431" w:name="_Toc456622646"/>
      <w:bookmarkStart w:id="432" w:name="_Toc456218093"/>
      <w:bookmarkStart w:id="433" w:name="_Toc456218170"/>
      <w:bookmarkStart w:id="434" w:name="_Toc456218309"/>
      <w:bookmarkStart w:id="435" w:name="_Toc456218897"/>
      <w:bookmarkStart w:id="436" w:name="_Toc456218997"/>
      <w:bookmarkStart w:id="437" w:name="_Toc456219074"/>
      <w:bookmarkStart w:id="438" w:name="_Toc456622647"/>
      <w:bookmarkStart w:id="439" w:name="_Toc456218094"/>
      <w:bookmarkStart w:id="440" w:name="_Toc456218171"/>
      <w:bookmarkStart w:id="441" w:name="_Toc456218310"/>
      <w:bookmarkStart w:id="442" w:name="_Toc456218898"/>
      <w:bookmarkStart w:id="443" w:name="_Toc456218998"/>
      <w:bookmarkStart w:id="444" w:name="_Toc456219075"/>
      <w:bookmarkStart w:id="445" w:name="_Toc456622648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r w:rsidR="00C34962" w:rsidRPr="00291419">
        <w:rPr>
          <w:b/>
        </w:rPr>
        <w:t>Run single node dem</w:t>
      </w:r>
      <w:r>
        <w:rPr>
          <w:b/>
        </w:rPr>
        <w:t>o and verify the results</w:t>
      </w:r>
      <w:bookmarkEnd w:id="186"/>
    </w:p>
    <w:p w:rsidR="00C15F51" w:rsidRDefault="00C15F51" w:rsidP="00764251"/>
    <w:p w:rsidR="005373BC" w:rsidRDefault="00C15F51" w:rsidP="00764251">
      <w:r>
        <w:t>First, clean up previous run results and then you can run manually the launcher of 8-vertex graph as follows:</w:t>
      </w:r>
    </w:p>
    <w:p w:rsidR="00A0437A" w:rsidRPr="00A0437A" w:rsidRDefault="005373BC" w:rsidP="00764251">
      <w:pPr>
        <w:shd w:val="clear" w:color="auto" w:fill="D9D9D9" w:themeFill="background1" w:themeFillShade="D9"/>
      </w:pPr>
      <w:r>
        <w:t>#</w:t>
      </w:r>
      <w:r w:rsidRPr="005373BC">
        <w:t xml:space="preserve"> </w:t>
      </w:r>
      <w:r>
        <w:t>Clean and remove previous run results</w:t>
      </w:r>
      <w:r>
        <w:br/>
        <w:t>$ rm LSGi</w:t>
      </w:r>
      <w:r w:rsidRPr="00A0437A">
        <w:t>/data/outputStats/</w:t>
      </w:r>
      <w:r w:rsidR="00D92801">
        <w:t xml:space="preserve"> </w:t>
      </w:r>
      <w:r>
        <w:t>*</w:t>
      </w:r>
      <w:r>
        <w:br/>
      </w:r>
      <w:r>
        <w:br/>
        <w:t>#run small graph – 8 vertex graph</w:t>
      </w:r>
      <w:r>
        <w:br/>
      </w:r>
      <w:r w:rsidRPr="005373BC">
        <w:t>$ cd LSGi/demo/inference</w:t>
      </w:r>
      <w:r>
        <w:br/>
        <w:t>$ ./launchSingleNode8G.sh</w:t>
      </w:r>
      <w:r w:rsidR="00A0437A">
        <w:br/>
      </w:r>
    </w:p>
    <w:p w:rsidR="00870C23" w:rsidRDefault="00C15F51" w:rsidP="00764251">
      <w:pPr>
        <w:pStyle w:val="ListParagraph"/>
        <w:ind w:left="0"/>
      </w:pPr>
      <w:r>
        <w:t>You can browse the content of the demo folder, which include all the scripts to launch, monitor, and kill the inference jobs.</w:t>
      </w:r>
    </w:p>
    <w:p w:rsidR="00C15F51" w:rsidRPr="00C15F51" w:rsidRDefault="00C15F51" w:rsidP="00984C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5F5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5AFC83" wp14:editId="34961AE9">
            <wp:extent cx="4524375" cy="2767812"/>
            <wp:effectExtent l="0" t="0" r="0" b="0"/>
            <wp:docPr id="17" name="Picture 17" descr="C:\Users\gomariat\AppData\Local\Temp\x10sc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mariat\AppData\Local\Temp\x10sct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42" cy="279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23" w:rsidRPr="00870C23" w:rsidRDefault="00870C23" w:rsidP="0076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32AB" w:rsidRDefault="00D45CF4" w:rsidP="00764251">
      <w:r>
        <w:t xml:space="preserve">      </w:t>
      </w:r>
    </w:p>
    <w:p w:rsidR="00FF32AB" w:rsidRPr="00291419" w:rsidRDefault="00BA1C8B">
      <w:pPr>
        <w:pStyle w:val="Heading3"/>
        <w:numPr>
          <w:ilvl w:val="1"/>
          <w:numId w:val="14"/>
        </w:numPr>
        <w:rPr>
          <w:b/>
        </w:rPr>
      </w:pPr>
      <w:r>
        <w:t xml:space="preserve"> </w:t>
      </w:r>
      <w:bookmarkStart w:id="446" w:name="_Toc456218096"/>
      <w:bookmarkStart w:id="447" w:name="_Toc456218173"/>
      <w:bookmarkStart w:id="448" w:name="_Toc456218312"/>
      <w:bookmarkStart w:id="449" w:name="_Toc456218900"/>
      <w:bookmarkStart w:id="450" w:name="_Toc456219000"/>
      <w:bookmarkStart w:id="451" w:name="_Toc456219077"/>
      <w:bookmarkStart w:id="452" w:name="_Toc456622650"/>
      <w:bookmarkStart w:id="453" w:name="_Toc456218097"/>
      <w:bookmarkStart w:id="454" w:name="_Toc456218174"/>
      <w:bookmarkStart w:id="455" w:name="_Toc456218313"/>
      <w:bookmarkStart w:id="456" w:name="_Toc456218901"/>
      <w:bookmarkStart w:id="457" w:name="_Toc456219001"/>
      <w:bookmarkStart w:id="458" w:name="_Toc456219078"/>
      <w:bookmarkStart w:id="459" w:name="_Toc456622651"/>
      <w:bookmarkStart w:id="460" w:name="_Toc456218098"/>
      <w:bookmarkStart w:id="461" w:name="_Toc456218175"/>
      <w:bookmarkStart w:id="462" w:name="_Toc456218314"/>
      <w:bookmarkStart w:id="463" w:name="_Toc456218902"/>
      <w:bookmarkStart w:id="464" w:name="_Toc456219002"/>
      <w:bookmarkStart w:id="465" w:name="_Toc456219079"/>
      <w:bookmarkStart w:id="466" w:name="_Toc456622652"/>
      <w:bookmarkStart w:id="467" w:name="_Toc456218099"/>
      <w:bookmarkStart w:id="468" w:name="_Toc456218176"/>
      <w:bookmarkStart w:id="469" w:name="_Toc456218315"/>
      <w:bookmarkStart w:id="470" w:name="_Toc456218903"/>
      <w:bookmarkStart w:id="471" w:name="_Toc456219003"/>
      <w:bookmarkStart w:id="472" w:name="_Toc456219080"/>
      <w:bookmarkStart w:id="473" w:name="_Toc456622653"/>
      <w:bookmarkStart w:id="474" w:name="_Toc456890904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r w:rsidR="00FF32AB">
        <w:rPr>
          <w:b/>
        </w:rPr>
        <w:t>How to verify that single node run was successfully</w:t>
      </w:r>
      <w:bookmarkEnd w:id="474"/>
    </w:p>
    <w:p w:rsidR="00FF32AB" w:rsidRDefault="00FF32AB"/>
    <w:p w:rsidR="00FF32AB" w:rsidRDefault="00FF32AB">
      <w:r w:rsidRPr="00D45CF4">
        <w:t xml:space="preserve">The single node </w:t>
      </w:r>
      <w:r>
        <w:t>launcher</w:t>
      </w:r>
      <w:r w:rsidRPr="00D45CF4">
        <w:t xml:space="preserve"> will execute the inference on the local machine</w:t>
      </w:r>
      <w:r>
        <w:t xml:space="preserve"> </w:t>
      </w:r>
      <w:r w:rsidRPr="00D45CF4">
        <w:t>in verbos</w:t>
      </w:r>
      <w:r>
        <w:t>e mode. The program</w:t>
      </w:r>
      <w:r w:rsidRPr="00D45CF4">
        <w:t xml:space="preserve"> output</w:t>
      </w:r>
      <w:r>
        <w:t>s</w:t>
      </w:r>
      <w:r w:rsidRPr="00D45CF4">
        <w:t xml:space="preserve"> </w:t>
      </w:r>
      <w:r>
        <w:t xml:space="preserve">the </w:t>
      </w:r>
      <w:r w:rsidRPr="00D45CF4">
        <w:t>trace on the console. If everything is correct, the user should</w:t>
      </w:r>
      <w:r>
        <w:t xml:space="preserve"> see the summary of the execution as follows:</w:t>
      </w:r>
    </w:p>
    <w:p w:rsidR="00FF32AB" w:rsidRDefault="00FF32AB" w:rsidP="0076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32AB" w:rsidRDefault="00FF32AB" w:rsidP="00764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0C23" w:rsidRPr="00870C23" w:rsidRDefault="00870C23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C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933701" wp14:editId="13B223D1">
            <wp:extent cx="4143375" cy="2693008"/>
            <wp:effectExtent l="0" t="0" r="0" b="0"/>
            <wp:docPr id="3" name="Picture 3" descr="C:\Users\gomariat\AppData\Local\Temp\x10sctm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mariat\AppData\Local\Temp\x10sctmp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75" cy="27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23" w:rsidRDefault="00870C23" w:rsidP="00870C23"/>
    <w:p w:rsidR="00062919" w:rsidRDefault="00062919" w:rsidP="00870C23"/>
    <w:p w:rsidR="00062919" w:rsidRDefault="00DF5752" w:rsidP="00764251">
      <w:pPr>
        <w:pStyle w:val="ListParagraph"/>
        <w:numPr>
          <w:ilvl w:val="0"/>
          <w:numId w:val="18"/>
        </w:numPr>
        <w:ind w:left="360"/>
      </w:pPr>
      <w:r>
        <w:lastRenderedPageBreak/>
        <w:t>Verify the output results:</w:t>
      </w:r>
    </w:p>
    <w:p w:rsidR="00A0437A" w:rsidRDefault="00A0437A" w:rsidP="00764251">
      <w:pPr>
        <w:shd w:val="clear" w:color="auto" w:fill="D9D9D9" w:themeFill="background1" w:themeFillShade="D9"/>
      </w:pPr>
      <w:r>
        <w:t xml:space="preserve">#go to the output folder </w:t>
      </w:r>
      <w:r w:rsidR="00FF32AB">
        <w:br/>
        <w:t xml:space="preserve">$ </w:t>
      </w:r>
      <w:r w:rsidRPr="00A0437A">
        <w:t>ls ../../data/outputStats/outg8_</w:t>
      </w:r>
      <w:r>
        <w:t>*</w:t>
      </w:r>
      <w:r w:rsidR="00FF32AB">
        <w:br/>
        <w:t>$</w:t>
      </w:r>
      <w:r>
        <w:t xml:space="preserve"> cat .</w:t>
      </w:r>
      <w:r w:rsidRPr="00A0437A">
        <w:t>./../data/outputStats/outg8_</w:t>
      </w:r>
      <w:r>
        <w:t>p1_p0.tsv</w:t>
      </w:r>
    </w:p>
    <w:p w:rsidR="00062919" w:rsidRDefault="00A0437A" w:rsidP="00764251">
      <w:r w:rsidRPr="00A0437A">
        <w:rPr>
          <w:highlight w:val="yellow"/>
        </w:rPr>
        <w:t>0</w:t>
      </w:r>
      <w:r>
        <w:br/>
        <w:t>843</w:t>
      </w:r>
      <w:r>
        <w:br/>
        <w:t>1336</w:t>
      </w:r>
      <w:r>
        <w:br/>
        <w:t>517</w:t>
      </w:r>
      <w:r>
        <w:br/>
        <w:t>346</w:t>
      </w:r>
      <w:r>
        <w:br/>
      </w:r>
      <w:r w:rsidRPr="00A0437A">
        <w:rPr>
          <w:highlight w:val="yellow"/>
        </w:rPr>
        <w:t>2000</w:t>
      </w:r>
      <w:r>
        <w:br/>
        <w:t>712</w:t>
      </w:r>
      <w:r>
        <w:br/>
        <w:t>862</w:t>
      </w:r>
    </w:p>
    <w:p w:rsidR="00062919" w:rsidRPr="00062919" w:rsidRDefault="00A0437A" w:rsidP="00764251">
      <w:r>
        <w:t xml:space="preserve">#the columns is yellow should be </w:t>
      </w:r>
      <w:r w:rsidRPr="00A0437A">
        <w:rPr>
          <w:highlight w:val="yellow"/>
        </w:rPr>
        <w:t>0</w:t>
      </w:r>
      <w:r>
        <w:t xml:space="preserve"> and </w:t>
      </w:r>
      <w:r w:rsidRPr="00A0437A">
        <w:rPr>
          <w:highlight w:val="yellow"/>
        </w:rPr>
        <w:t>2000</w:t>
      </w:r>
      <w:r>
        <w:t>, the other values should vary but they should be very close.</w:t>
      </w:r>
    </w:p>
    <w:p w:rsidR="00062919" w:rsidRPr="00870C23" w:rsidRDefault="00062919" w:rsidP="00062919"/>
    <w:p w:rsidR="00C34962" w:rsidRPr="00764251" w:rsidRDefault="00C34962" w:rsidP="00764251">
      <w:pPr>
        <w:pStyle w:val="Heading2"/>
        <w:numPr>
          <w:ilvl w:val="0"/>
          <w:numId w:val="14"/>
        </w:numPr>
        <w:rPr>
          <w:b/>
        </w:rPr>
      </w:pPr>
      <w:bookmarkStart w:id="475" w:name="_Toc456890905"/>
      <w:r w:rsidRPr="00764251">
        <w:rPr>
          <w:b/>
        </w:rPr>
        <w:t>Run multi-node demo</w:t>
      </w:r>
      <w:bookmarkEnd w:id="475"/>
    </w:p>
    <w:p w:rsidR="00A335E0" w:rsidRPr="00764251" w:rsidRDefault="00A335E0" w:rsidP="00764251"/>
    <w:p w:rsidR="00523434" w:rsidRPr="002C502E" w:rsidRDefault="00523434" w:rsidP="00764251">
      <w:pPr>
        <w:shd w:val="clear" w:color="auto" w:fill="D9D9D9" w:themeFill="background1" w:themeFillShade="D9"/>
      </w:pPr>
      <w:r>
        <w:t>$</w:t>
      </w:r>
      <w:r w:rsidR="00FF32AB">
        <w:t xml:space="preserve"> </w:t>
      </w:r>
      <w:r>
        <w:t>cd LSGi/demo/inference</w:t>
      </w:r>
      <w:r w:rsidR="00A335E0">
        <w:br/>
      </w:r>
      <w:r>
        <w:br/>
      </w:r>
      <w:r w:rsidR="00FE4EFE">
        <w:t xml:space="preserve">#specify the number of process to run, </w:t>
      </w:r>
      <w:r w:rsidR="00FF32AB">
        <w:br/>
      </w:r>
      <w:r w:rsidR="00FE4EFE">
        <w:t>#for example 4</w:t>
      </w:r>
      <w:r w:rsidR="003E3FD2">
        <w:t xml:space="preserve"> or 2 </w:t>
      </w:r>
      <w:r w:rsidR="00FE4EFE">
        <w:t>, one in each node of the host file</w:t>
      </w:r>
      <w:r w:rsidR="00A335E0" w:rsidRPr="009B5DF2">
        <w:br/>
      </w:r>
      <w:r w:rsidR="00A335E0" w:rsidRPr="002C502E">
        <w:t xml:space="preserve">$ </w:t>
      </w:r>
      <w:r w:rsidR="000A1139" w:rsidRPr="002C502E">
        <w:t>./launchMultiNode</w:t>
      </w:r>
      <w:r w:rsidR="008F70D1" w:rsidRPr="002C502E">
        <w:t>8G</w:t>
      </w:r>
      <w:r w:rsidR="000A1139" w:rsidRPr="002C502E">
        <w:t>.sh 2</w:t>
      </w:r>
    </w:p>
    <w:p w:rsidR="00FE4EFE" w:rsidRPr="002C502E" w:rsidRDefault="00FE4EFE" w:rsidP="00523434">
      <w:pPr>
        <w:pStyle w:val="ListParagraph"/>
      </w:pPr>
    </w:p>
    <w:p w:rsidR="00B466C3" w:rsidRPr="00B466C3" w:rsidRDefault="00B466C3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14C58B" wp14:editId="1BEB3D51">
            <wp:extent cx="5445053" cy="4465320"/>
            <wp:effectExtent l="0" t="0" r="3810" b="0"/>
            <wp:docPr id="1" name="Picture 1" descr="C:\Users\gomariat\AppData\Local\Temp\x10sctm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mariat\AppData\Local\Temp\x10sctmp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22" cy="446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C3" w:rsidRDefault="00B466C3" w:rsidP="00523434">
      <w:pPr>
        <w:pStyle w:val="ListParagraph"/>
      </w:pPr>
    </w:p>
    <w:p w:rsidR="000A1139" w:rsidRDefault="000A1139" w:rsidP="00523434">
      <w:pPr>
        <w:pStyle w:val="ListParagraph"/>
      </w:pPr>
    </w:p>
    <w:p w:rsidR="00FE4EFE" w:rsidRDefault="00FE4EFE" w:rsidP="00764251">
      <w:pPr>
        <w:pStyle w:val="ListParagraph"/>
        <w:ind w:left="0"/>
      </w:pPr>
      <w:r>
        <w:t>The user should see</w:t>
      </w:r>
      <w:r w:rsidR="003E3FD2">
        <w:t xml:space="preserve"> the</w:t>
      </w:r>
      <w:r>
        <w:t xml:space="preserve"> trace</w:t>
      </w:r>
      <w:r w:rsidR="0047663A">
        <w:t xml:space="preserve"> of </w:t>
      </w:r>
      <w:r w:rsidR="003E3FD2">
        <w:t xml:space="preserve">the process launched as is showed above. </w:t>
      </w:r>
      <w:r>
        <w:t>This script will</w:t>
      </w:r>
      <w:r w:rsidR="003E3FD2">
        <w:t xml:space="preserve"> also</w:t>
      </w:r>
      <w:r>
        <w:t xml:space="preserve"> startup a </w:t>
      </w:r>
      <w:r w:rsidR="0047663A">
        <w:t>Q</w:t>
      </w:r>
      <w:r>
        <w:t xml:space="preserve">uery </w:t>
      </w:r>
      <w:r w:rsidR="003E3FD2">
        <w:t>Service</w:t>
      </w:r>
      <w:r>
        <w:t xml:space="preserve"> that waits for user queries and retrieve the </w:t>
      </w:r>
      <w:r w:rsidR="006E33BB">
        <w:t>graph states requested. See next section.</w:t>
      </w:r>
    </w:p>
    <w:p w:rsidR="00FE4EFE" w:rsidRPr="00523434" w:rsidRDefault="00FE4EFE" w:rsidP="00870C23"/>
    <w:p w:rsidR="00C34962" w:rsidRDefault="00FE4EFE" w:rsidP="00764251">
      <w:pPr>
        <w:pStyle w:val="Heading2"/>
        <w:numPr>
          <w:ilvl w:val="0"/>
          <w:numId w:val="14"/>
        </w:numPr>
        <w:rPr>
          <w:b/>
        </w:rPr>
      </w:pPr>
      <w:bookmarkStart w:id="476" w:name="_Toc456890906"/>
      <w:r w:rsidRPr="00291419">
        <w:rPr>
          <w:b/>
        </w:rPr>
        <w:t>Query inference states</w:t>
      </w:r>
      <w:bookmarkEnd w:id="476"/>
    </w:p>
    <w:p w:rsidR="008F49EB" w:rsidRDefault="008F49EB" w:rsidP="00764251">
      <w:r>
        <w:t xml:space="preserve">Once the inference is running, the user can request </w:t>
      </w:r>
      <w:r w:rsidR="003E3FD2">
        <w:t>states of</w:t>
      </w:r>
      <w:r>
        <w:t xml:space="preserve"> the vertices as fo</w:t>
      </w:r>
      <w:r w:rsidR="008B796F">
        <w:t>llows:</w:t>
      </w:r>
    </w:p>
    <w:p w:rsidR="008F49EB" w:rsidRPr="003E3FD2" w:rsidRDefault="008F49EB" w:rsidP="00764251">
      <w:pPr>
        <w:pStyle w:val="ListParagraph"/>
        <w:numPr>
          <w:ilvl w:val="0"/>
          <w:numId w:val="16"/>
        </w:numPr>
        <w:ind w:left="709"/>
        <w:rPr>
          <w:b/>
        </w:rPr>
      </w:pPr>
      <w:r w:rsidRPr="003E3FD2">
        <w:rPr>
          <w:b/>
        </w:rPr>
        <w:t>Query By Vertex identifier</w:t>
      </w:r>
    </w:p>
    <w:p w:rsidR="00C300DB" w:rsidRPr="00C300DB" w:rsidRDefault="00C300DB" w:rsidP="00870C23">
      <w:pPr>
        <w:ind w:firstLine="360"/>
        <w:rPr>
          <w:u w:val="single"/>
        </w:rPr>
      </w:pPr>
      <w:r w:rsidRPr="00C300DB">
        <w:rPr>
          <w:u w:val="single"/>
        </w:rPr>
        <w:t>Test 1:</w:t>
      </w:r>
    </w:p>
    <w:p w:rsidR="00870C23" w:rsidRDefault="00870C23" w:rsidP="00764251">
      <w:pPr>
        <w:shd w:val="clear" w:color="auto" w:fill="D9D9D9" w:themeFill="background1" w:themeFillShade="D9"/>
        <w:ind w:left="426"/>
      </w:pPr>
      <w:r>
        <w:t>$</w:t>
      </w:r>
      <w:r w:rsidR="00A335E0">
        <w:t xml:space="preserve"> </w:t>
      </w:r>
      <w:r>
        <w:t>cd LSGi/demo/</w:t>
      </w:r>
      <w:r w:rsidR="008A2737">
        <w:t>graphquery/</w:t>
      </w:r>
    </w:p>
    <w:p w:rsidR="008A2737" w:rsidRDefault="008A2737" w:rsidP="00764251">
      <w:pPr>
        <w:shd w:val="clear" w:color="auto" w:fill="D9D9D9" w:themeFill="background1" w:themeFillShade="D9"/>
        <w:ind w:left="426"/>
      </w:pPr>
      <w:r>
        <w:t>#query state for specific vertex id</w:t>
      </w:r>
      <w:r w:rsidR="00D14089">
        <w:br/>
      </w:r>
      <w:r w:rsidR="00A335E0">
        <w:t xml:space="preserve">$ </w:t>
      </w:r>
      <w:r w:rsidR="00D14089">
        <w:t>./queryByVertexId.sh 0</w:t>
      </w:r>
    </w:p>
    <w:p w:rsidR="00D14089" w:rsidRDefault="00D14089" w:rsidP="003F3EA8">
      <w:pPr>
        <w:ind w:left="360"/>
      </w:pPr>
    </w:p>
    <w:p w:rsidR="00D14089" w:rsidRPr="00D14089" w:rsidRDefault="00D14089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08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9BFB68" wp14:editId="3D089A5A">
            <wp:extent cx="6298555" cy="2518552"/>
            <wp:effectExtent l="0" t="0" r="7620" b="0"/>
            <wp:docPr id="9" name="Picture 9" descr="C:\Users\gomariat\AppData\Local\Temp\x10sctm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mariat\AppData\Local\Temp\x10sctmp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54" cy="25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E0" w:rsidRDefault="00A335E0" w:rsidP="00764251"/>
    <w:p w:rsidR="00D14089" w:rsidRDefault="00D14089" w:rsidP="00764251">
      <w:r>
        <w:t>The iteration number should go up to 2000 when the inference finished and the state is =1 and prob_0=0  for vextex 1. If you query before the inference has finished, if everything is running, the iteration should be changing up to 2000.</w:t>
      </w:r>
    </w:p>
    <w:p w:rsidR="00D14089" w:rsidRDefault="00D14089" w:rsidP="003F3EA8">
      <w:pPr>
        <w:ind w:left="360"/>
      </w:pPr>
    </w:p>
    <w:p w:rsidR="00D14089" w:rsidRDefault="00C300DB" w:rsidP="00764251">
      <w:pPr>
        <w:ind w:firstLine="360"/>
      </w:pPr>
      <w:r>
        <w:rPr>
          <w:u w:val="single"/>
        </w:rPr>
        <w:t>Test 2.</w:t>
      </w:r>
    </w:p>
    <w:p w:rsidR="00D14089" w:rsidRDefault="00D14089" w:rsidP="00764251">
      <w:pPr>
        <w:shd w:val="clear" w:color="auto" w:fill="D9D9D9" w:themeFill="background1" w:themeFillShade="D9"/>
        <w:ind w:left="426"/>
      </w:pPr>
      <w:r>
        <w:t>#query state for specific vertex id</w:t>
      </w:r>
      <w:r>
        <w:br/>
      </w:r>
      <w:r w:rsidR="00A335E0">
        <w:t xml:space="preserve">$ </w:t>
      </w:r>
      <w:r>
        <w:t>./queryByVertexId.sh 5</w:t>
      </w:r>
    </w:p>
    <w:p w:rsidR="00D14089" w:rsidRDefault="00D14089" w:rsidP="00D14089">
      <w:pPr>
        <w:ind w:left="360"/>
      </w:pPr>
    </w:p>
    <w:p w:rsidR="00D14089" w:rsidRPr="00D14089" w:rsidRDefault="00D14089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0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1632CF" wp14:editId="04A7E6F3">
            <wp:extent cx="5943600" cy="2432405"/>
            <wp:effectExtent l="0" t="0" r="0" b="6350"/>
            <wp:docPr id="10" name="Picture 10" descr="C:\Users\gomariat\AppData\Local\Temp\x10sctm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mariat\AppData\Local\Temp\x10sctmp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89" w:rsidRDefault="00D14089" w:rsidP="00D14089">
      <w:pPr>
        <w:ind w:left="360"/>
      </w:pPr>
    </w:p>
    <w:p w:rsidR="00D14089" w:rsidRDefault="00D14089" w:rsidP="00D14089">
      <w:pPr>
        <w:ind w:left="360"/>
      </w:pPr>
      <w:r>
        <w:t>The iteration number should go up to 2000 when the inference finished and the state is =0 and prob_0=1  for vextex 5. If you query before the inference has finished, if everything is running, the iteration should be changing up to 2000.</w:t>
      </w:r>
    </w:p>
    <w:p w:rsidR="00F0563C" w:rsidRDefault="00F0563C" w:rsidP="00D14089">
      <w:pPr>
        <w:ind w:firstLine="360"/>
      </w:pPr>
    </w:p>
    <w:p w:rsidR="008F49EB" w:rsidRPr="00764251" w:rsidRDefault="008F49EB" w:rsidP="008F49EB">
      <w:pPr>
        <w:pStyle w:val="ListParagraph"/>
        <w:numPr>
          <w:ilvl w:val="0"/>
          <w:numId w:val="16"/>
        </w:numPr>
        <w:rPr>
          <w:b/>
        </w:rPr>
      </w:pPr>
      <w:r w:rsidRPr="00764251">
        <w:rPr>
          <w:b/>
        </w:rPr>
        <w:t>Query By Probability Threshold.</w:t>
      </w:r>
    </w:p>
    <w:p w:rsidR="00C300DB" w:rsidRDefault="00C300DB" w:rsidP="00F96280">
      <w:pPr>
        <w:pStyle w:val="ListParagraph"/>
      </w:pPr>
    </w:p>
    <w:p w:rsidR="00C300DB" w:rsidRPr="00C300DB" w:rsidRDefault="00C300DB" w:rsidP="00C300DB">
      <w:pPr>
        <w:ind w:firstLine="360"/>
        <w:rPr>
          <w:u w:val="single"/>
        </w:rPr>
      </w:pPr>
      <w:r w:rsidRPr="00C300DB">
        <w:rPr>
          <w:u w:val="single"/>
        </w:rPr>
        <w:t>Test 1:</w:t>
      </w:r>
    </w:p>
    <w:p w:rsidR="00C300DB" w:rsidRDefault="00C300DB" w:rsidP="00F96280">
      <w:pPr>
        <w:pStyle w:val="ListParagraph"/>
      </w:pPr>
    </w:p>
    <w:p w:rsidR="00F96280" w:rsidRDefault="00F96280" w:rsidP="00764251">
      <w:pPr>
        <w:shd w:val="clear" w:color="auto" w:fill="D9D9D9" w:themeFill="background1" w:themeFillShade="D9"/>
        <w:ind w:left="426"/>
      </w:pPr>
      <w:r>
        <w:t>$</w:t>
      </w:r>
      <w:r w:rsidR="00A335E0">
        <w:t xml:space="preserve"> </w:t>
      </w:r>
      <w:r>
        <w:t>cd LSGi/demo/graphquery/</w:t>
      </w:r>
    </w:p>
    <w:p w:rsidR="00F96280" w:rsidRPr="008F49EB" w:rsidRDefault="008B796F" w:rsidP="00764251">
      <w:pPr>
        <w:shd w:val="clear" w:color="auto" w:fill="D9D9D9" w:themeFill="background1" w:themeFillShade="D9"/>
        <w:ind w:left="426"/>
      </w:pPr>
      <w:r>
        <w:t>#query state for a subset of vertices which probability on infected above the threshold</w:t>
      </w:r>
      <w:r w:rsidR="00A335E0">
        <w:br/>
      </w:r>
      <w:r>
        <w:t>#query for 90 probability of state 0</w:t>
      </w:r>
      <w:r w:rsidR="00A335E0">
        <w:br/>
        <w:t xml:space="preserve">$ </w:t>
      </w:r>
      <w:r w:rsidRPr="008B796F">
        <w:t>./queryByProbThreshold.sh 90</w:t>
      </w:r>
    </w:p>
    <w:p w:rsidR="00C419BD" w:rsidRPr="00C419BD" w:rsidRDefault="00C419BD" w:rsidP="00C419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2737" w:rsidRDefault="00160939" w:rsidP="00764251">
      <w:pPr>
        <w:ind w:firstLine="426"/>
      </w:pPr>
      <w:r>
        <w:t>The output should display only 1 element over 90% probability of being state=0;</w:t>
      </w:r>
    </w:p>
    <w:p w:rsidR="00F96280" w:rsidRDefault="00F96280" w:rsidP="008A2737">
      <w:pPr>
        <w:ind w:firstLine="360"/>
      </w:pPr>
    </w:p>
    <w:p w:rsidR="00160939" w:rsidRDefault="00160939" w:rsidP="0016093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160939" w:rsidRPr="00160939" w:rsidRDefault="00160939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9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53B126" wp14:editId="7DBFD378">
            <wp:extent cx="6102350" cy="2486143"/>
            <wp:effectExtent l="0" t="0" r="0" b="9525"/>
            <wp:docPr id="11" name="Picture 11" descr="C:\Users\gomariat\AppData\Local\Temp\x10sctm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mariat\AppData\Local\Temp\x10sctmp1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35" cy="24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37" w:rsidRDefault="008A2737" w:rsidP="008A2737">
      <w:pPr>
        <w:ind w:firstLine="360"/>
      </w:pPr>
    </w:p>
    <w:p w:rsidR="00C300DB" w:rsidRPr="00C300DB" w:rsidRDefault="00C300DB" w:rsidP="00C300DB">
      <w:pPr>
        <w:ind w:firstLine="360"/>
        <w:rPr>
          <w:u w:val="single"/>
        </w:rPr>
      </w:pPr>
      <w:r>
        <w:rPr>
          <w:u w:val="single"/>
        </w:rPr>
        <w:t>Test 2:</w:t>
      </w:r>
    </w:p>
    <w:p w:rsidR="00160939" w:rsidRDefault="00160939" w:rsidP="008A2737">
      <w:pPr>
        <w:ind w:firstLine="360"/>
      </w:pPr>
    </w:p>
    <w:p w:rsidR="00160939" w:rsidRPr="008F49EB" w:rsidRDefault="00A335E0" w:rsidP="00764251">
      <w:pPr>
        <w:shd w:val="clear" w:color="auto" w:fill="D9D9D9" w:themeFill="background1" w:themeFillShade="D9"/>
        <w:ind w:left="426"/>
      </w:pPr>
      <w:r>
        <w:t>$</w:t>
      </w:r>
      <w:r w:rsidR="00160939">
        <w:t xml:space="preserve"> ./queryByProbThreshold.sh 60</w:t>
      </w:r>
    </w:p>
    <w:p w:rsidR="00C300DB" w:rsidRDefault="00C300DB" w:rsidP="00764251">
      <w:pPr>
        <w:ind w:firstLine="426"/>
      </w:pPr>
      <w:r>
        <w:t>The output should display 3 elements over 60% probability of being state=0.</w:t>
      </w:r>
    </w:p>
    <w:p w:rsidR="00160939" w:rsidRDefault="00160939" w:rsidP="008A2737">
      <w:pPr>
        <w:ind w:firstLine="360"/>
      </w:pPr>
    </w:p>
    <w:p w:rsidR="00160939" w:rsidRPr="00160939" w:rsidRDefault="00160939" w:rsidP="00984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09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0AC89" wp14:editId="5787ED0B">
            <wp:extent cx="5854700" cy="2420106"/>
            <wp:effectExtent l="0" t="0" r="0" b="0"/>
            <wp:docPr id="12" name="Picture 12" descr="C:\Users\gomariat\AppData\Local\Temp\x10sctm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mariat\AppData\Local\Temp\x10sctmp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2" cy="24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37" w:rsidRDefault="008A2737" w:rsidP="00870C23">
      <w:pPr>
        <w:ind w:firstLine="360"/>
      </w:pPr>
    </w:p>
    <w:p w:rsidR="00F96280" w:rsidRPr="008A2737" w:rsidRDefault="00F96280" w:rsidP="008A2737"/>
    <w:p w:rsidR="00790A57" w:rsidRDefault="00790A57" w:rsidP="00764251">
      <w:pPr>
        <w:pStyle w:val="Heading2"/>
        <w:numPr>
          <w:ilvl w:val="0"/>
          <w:numId w:val="14"/>
        </w:numPr>
        <w:rPr>
          <w:b/>
        </w:rPr>
      </w:pPr>
      <w:bookmarkStart w:id="477" w:name="_Toc456890907"/>
      <w:r>
        <w:rPr>
          <w:b/>
        </w:rPr>
        <w:t>History</w:t>
      </w:r>
      <w:bookmarkEnd w:id="477"/>
    </w:p>
    <w:p w:rsidR="00D41FA0" w:rsidRDefault="00790A57" w:rsidP="00790A57">
      <w:r>
        <w:t>Created Dec 14, 2015 Version 1.0</w:t>
      </w:r>
      <w:r w:rsidR="00164C00">
        <w:br/>
        <w:t>Update</w:t>
      </w:r>
      <w:r w:rsidR="00975BD1">
        <w:t>d</w:t>
      </w:r>
      <w:r w:rsidR="00164C00">
        <w:t xml:space="preserve"> </w:t>
      </w:r>
      <w:r w:rsidR="00975BD1">
        <w:t xml:space="preserve">June </w:t>
      </w:r>
      <w:r w:rsidR="00164C00">
        <w:t>2, 2016 version 1.1</w:t>
      </w:r>
      <w:r w:rsidR="00975BD1">
        <w:br/>
        <w:t>Updated July 8, 2016 version 1.2</w:t>
      </w:r>
      <w:r w:rsidR="00D41FA0">
        <w:br/>
      </w:r>
    </w:p>
    <w:p w:rsidR="00D41FA0" w:rsidRDefault="00D41FA0" w:rsidP="00790A57">
      <w:r>
        <w:t>Updated July 12, 2016 version 2.0</w:t>
      </w:r>
    </w:p>
    <w:p w:rsidR="00D41FA0" w:rsidRDefault="00D41FA0" w:rsidP="00790A57">
      <w:r>
        <w:t>+update deployment method.</w:t>
      </w:r>
    </w:p>
    <w:p w:rsidR="00164C00" w:rsidRPr="00790A57" w:rsidRDefault="00164C00" w:rsidP="00790A57">
      <w:r>
        <w:t>+ Change gitrepo URL</w:t>
      </w:r>
      <w:r>
        <w:br/>
        <w:t>+ Add results verification</w:t>
      </w:r>
    </w:p>
    <w:p w:rsidR="00B56BBC" w:rsidRDefault="00B56BBC" w:rsidP="00B56BBC">
      <w:r>
        <w:t>Updated July 15, 2016 version 2.1</w:t>
      </w:r>
    </w:p>
    <w:p w:rsidR="00B56BBC" w:rsidRDefault="00B56BBC" w:rsidP="00B56BBC">
      <w:r>
        <w:t>+Correct typos</w:t>
      </w:r>
    </w:p>
    <w:p w:rsidR="00B56BBC" w:rsidRDefault="00B56BBC" w:rsidP="00B56BBC">
      <w:r>
        <w:t>+better screenshots</w:t>
      </w:r>
    </w:p>
    <w:p w:rsidR="005C632F" w:rsidRPr="005C632F" w:rsidRDefault="005C632F" w:rsidP="005C632F"/>
    <w:sectPr w:rsidR="005C632F" w:rsidRPr="005C632F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01" w:rsidRDefault="00877101" w:rsidP="00FF32AB">
      <w:pPr>
        <w:spacing w:after="0" w:line="240" w:lineRule="auto"/>
      </w:pPr>
      <w:r>
        <w:separator/>
      </w:r>
    </w:p>
  </w:endnote>
  <w:endnote w:type="continuationSeparator" w:id="0">
    <w:p w:rsidR="00877101" w:rsidRDefault="00877101" w:rsidP="00FF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01" w:rsidRDefault="00877101" w:rsidP="00FF32AB">
      <w:pPr>
        <w:spacing w:after="0" w:line="240" w:lineRule="auto"/>
      </w:pPr>
      <w:r>
        <w:separator/>
      </w:r>
    </w:p>
  </w:footnote>
  <w:footnote w:type="continuationSeparator" w:id="0">
    <w:p w:rsidR="00877101" w:rsidRDefault="00877101" w:rsidP="00FF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653682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640E8" w:rsidRDefault="00456BB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LSGi</w:t>
        </w:r>
        <w:r w:rsidR="003640E8">
          <w:t xml:space="preserve"> | </w:t>
        </w:r>
        <w:r w:rsidR="003640E8">
          <w:fldChar w:fldCharType="begin"/>
        </w:r>
        <w:r w:rsidR="003640E8">
          <w:instrText xml:space="preserve"> PAGE   \* MERGEFORMAT </w:instrText>
        </w:r>
        <w:r w:rsidR="003640E8">
          <w:fldChar w:fldCharType="separate"/>
        </w:r>
        <w:r w:rsidR="000E5825" w:rsidRPr="000E5825">
          <w:rPr>
            <w:b/>
            <w:bCs/>
            <w:noProof/>
          </w:rPr>
          <w:t>6</w:t>
        </w:r>
        <w:r w:rsidR="003640E8">
          <w:rPr>
            <w:b/>
            <w:bCs/>
            <w:noProof/>
          </w:rPr>
          <w:fldChar w:fldCharType="end"/>
        </w:r>
      </w:p>
    </w:sdtContent>
  </w:sdt>
  <w:p w:rsidR="003640E8" w:rsidRDefault="003640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6A50"/>
    <w:multiLevelType w:val="hybridMultilevel"/>
    <w:tmpl w:val="CBC82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3BAA"/>
    <w:multiLevelType w:val="multilevel"/>
    <w:tmpl w:val="89C60EC6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2" w15:restartNumberingAfterBreak="0">
    <w:nsid w:val="09A2372B"/>
    <w:multiLevelType w:val="hybridMultilevel"/>
    <w:tmpl w:val="2D8A5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66A8"/>
    <w:multiLevelType w:val="hybridMultilevel"/>
    <w:tmpl w:val="B91283A4"/>
    <w:lvl w:ilvl="0" w:tplc="BA62BB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DB2"/>
    <w:multiLevelType w:val="hybridMultilevel"/>
    <w:tmpl w:val="3ECC7028"/>
    <w:lvl w:ilvl="0" w:tplc="0409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6FD251B"/>
    <w:multiLevelType w:val="hybridMultilevel"/>
    <w:tmpl w:val="7AE06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2DA4"/>
    <w:multiLevelType w:val="hybridMultilevel"/>
    <w:tmpl w:val="B85EA2DA"/>
    <w:lvl w:ilvl="0" w:tplc="2B84D1A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B937ACA"/>
    <w:multiLevelType w:val="hybridMultilevel"/>
    <w:tmpl w:val="EC9A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16D7"/>
    <w:multiLevelType w:val="hybridMultilevel"/>
    <w:tmpl w:val="D0DC1412"/>
    <w:lvl w:ilvl="0" w:tplc="3C0E31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9D14DA"/>
    <w:multiLevelType w:val="hybridMultilevel"/>
    <w:tmpl w:val="61BE291C"/>
    <w:lvl w:ilvl="0" w:tplc="3C0E31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17A31"/>
    <w:multiLevelType w:val="hybridMultilevel"/>
    <w:tmpl w:val="5BD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A35DA"/>
    <w:multiLevelType w:val="hybridMultilevel"/>
    <w:tmpl w:val="82A2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E1F31"/>
    <w:multiLevelType w:val="multilevel"/>
    <w:tmpl w:val="BFAA9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0CD61D6"/>
    <w:multiLevelType w:val="hybridMultilevel"/>
    <w:tmpl w:val="D0DC1412"/>
    <w:lvl w:ilvl="0" w:tplc="3C0E31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04000"/>
    <w:multiLevelType w:val="hybridMultilevel"/>
    <w:tmpl w:val="0EB46E82"/>
    <w:lvl w:ilvl="0" w:tplc="3C0E31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64551A"/>
    <w:multiLevelType w:val="hybridMultilevel"/>
    <w:tmpl w:val="295053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D34D4"/>
    <w:multiLevelType w:val="hybridMultilevel"/>
    <w:tmpl w:val="0D20CA18"/>
    <w:lvl w:ilvl="0" w:tplc="60CE540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3AFD3752"/>
    <w:multiLevelType w:val="hybridMultilevel"/>
    <w:tmpl w:val="0DF8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01DE3"/>
    <w:multiLevelType w:val="hybridMultilevel"/>
    <w:tmpl w:val="97DEB1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F7A19"/>
    <w:multiLevelType w:val="hybridMultilevel"/>
    <w:tmpl w:val="AE78BAEE"/>
    <w:lvl w:ilvl="0" w:tplc="04090019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43263EC"/>
    <w:multiLevelType w:val="hybridMultilevel"/>
    <w:tmpl w:val="0EB46E82"/>
    <w:lvl w:ilvl="0" w:tplc="3C0E31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8C2CA0"/>
    <w:multiLevelType w:val="hybridMultilevel"/>
    <w:tmpl w:val="6D8E7F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A4E08"/>
    <w:multiLevelType w:val="hybridMultilevel"/>
    <w:tmpl w:val="1CF691C8"/>
    <w:lvl w:ilvl="0" w:tplc="412ECF58"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4CE47EA8"/>
    <w:multiLevelType w:val="hybridMultilevel"/>
    <w:tmpl w:val="AA202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11FE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25" w15:restartNumberingAfterBreak="0">
    <w:nsid w:val="538736B7"/>
    <w:multiLevelType w:val="hybridMultilevel"/>
    <w:tmpl w:val="9D540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33CC8"/>
    <w:multiLevelType w:val="hybridMultilevel"/>
    <w:tmpl w:val="21C253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5D55C0"/>
    <w:multiLevelType w:val="hybridMultilevel"/>
    <w:tmpl w:val="CBC82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A7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504FD8"/>
    <w:multiLevelType w:val="hybridMultilevel"/>
    <w:tmpl w:val="C0FAAB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30DA3"/>
    <w:multiLevelType w:val="hybridMultilevel"/>
    <w:tmpl w:val="2FF8A494"/>
    <w:lvl w:ilvl="0" w:tplc="859AD314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B254862"/>
    <w:multiLevelType w:val="multilevel"/>
    <w:tmpl w:val="37808B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8D734A"/>
    <w:multiLevelType w:val="hybridMultilevel"/>
    <w:tmpl w:val="21C253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FF6AC7"/>
    <w:multiLevelType w:val="hybridMultilevel"/>
    <w:tmpl w:val="CBC82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F06BB"/>
    <w:multiLevelType w:val="hybridMultilevel"/>
    <w:tmpl w:val="AE78BAEE"/>
    <w:lvl w:ilvl="0" w:tplc="04090019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8523E52"/>
    <w:multiLevelType w:val="hybridMultilevel"/>
    <w:tmpl w:val="D0DC1412"/>
    <w:lvl w:ilvl="0" w:tplc="3C0E31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7"/>
  </w:num>
  <w:num w:numId="3">
    <w:abstractNumId w:val="20"/>
  </w:num>
  <w:num w:numId="4">
    <w:abstractNumId w:val="33"/>
  </w:num>
  <w:num w:numId="5">
    <w:abstractNumId w:val="27"/>
  </w:num>
  <w:num w:numId="6">
    <w:abstractNumId w:val="18"/>
  </w:num>
  <w:num w:numId="7">
    <w:abstractNumId w:val="14"/>
  </w:num>
  <w:num w:numId="8">
    <w:abstractNumId w:val="8"/>
  </w:num>
  <w:num w:numId="9">
    <w:abstractNumId w:val="3"/>
  </w:num>
  <w:num w:numId="10">
    <w:abstractNumId w:val="35"/>
  </w:num>
  <w:num w:numId="11">
    <w:abstractNumId w:val="0"/>
  </w:num>
  <w:num w:numId="12">
    <w:abstractNumId w:val="9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  <w:num w:numId="17">
    <w:abstractNumId w:val="10"/>
  </w:num>
  <w:num w:numId="18">
    <w:abstractNumId w:val="11"/>
  </w:num>
  <w:num w:numId="19">
    <w:abstractNumId w:val="22"/>
  </w:num>
  <w:num w:numId="20">
    <w:abstractNumId w:val="4"/>
  </w:num>
  <w:num w:numId="21">
    <w:abstractNumId w:val="34"/>
  </w:num>
  <w:num w:numId="22">
    <w:abstractNumId w:val="21"/>
  </w:num>
  <w:num w:numId="23">
    <w:abstractNumId w:val="5"/>
  </w:num>
  <w:num w:numId="24">
    <w:abstractNumId w:val="30"/>
  </w:num>
  <w:num w:numId="25">
    <w:abstractNumId w:val="26"/>
  </w:num>
  <w:num w:numId="26">
    <w:abstractNumId w:val="32"/>
  </w:num>
  <w:num w:numId="27">
    <w:abstractNumId w:val="19"/>
  </w:num>
  <w:num w:numId="28">
    <w:abstractNumId w:val="16"/>
  </w:num>
  <w:num w:numId="29">
    <w:abstractNumId w:val="28"/>
  </w:num>
  <w:num w:numId="30">
    <w:abstractNumId w:val="31"/>
  </w:num>
  <w:num w:numId="31">
    <w:abstractNumId w:val="6"/>
  </w:num>
  <w:num w:numId="32">
    <w:abstractNumId w:val="23"/>
  </w:num>
  <w:num w:numId="33">
    <w:abstractNumId w:val="29"/>
  </w:num>
  <w:num w:numId="34">
    <w:abstractNumId w:val="17"/>
  </w:num>
  <w:num w:numId="35">
    <w:abstractNumId w:val="24"/>
  </w:num>
  <w:num w:numId="36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vera, Janneth (Hewlett Packard Labs - GUAPO)">
    <w15:presenceInfo w15:providerId="AD" w15:userId="S-1-5-21-839522115-1383384898-515967899-58616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MrOwMLE0MLMwN7FU0lEKTi0uzszPAymwqAUAvjOtHCwAAAA="/>
  </w:docVars>
  <w:rsids>
    <w:rsidRoot w:val="005B0BF4"/>
    <w:rsid w:val="00022232"/>
    <w:rsid w:val="0004279F"/>
    <w:rsid w:val="00054283"/>
    <w:rsid w:val="000618C6"/>
    <w:rsid w:val="00062919"/>
    <w:rsid w:val="00071265"/>
    <w:rsid w:val="00085066"/>
    <w:rsid w:val="000857DA"/>
    <w:rsid w:val="000A1139"/>
    <w:rsid w:val="000A5612"/>
    <w:rsid w:val="000B09B0"/>
    <w:rsid w:val="000C1EE0"/>
    <w:rsid w:val="000C565B"/>
    <w:rsid w:val="000C6109"/>
    <w:rsid w:val="000E5825"/>
    <w:rsid w:val="000F50C2"/>
    <w:rsid w:val="00117222"/>
    <w:rsid w:val="00125677"/>
    <w:rsid w:val="00126FD7"/>
    <w:rsid w:val="001450C6"/>
    <w:rsid w:val="001455B6"/>
    <w:rsid w:val="00147013"/>
    <w:rsid w:val="001476BE"/>
    <w:rsid w:val="001539EF"/>
    <w:rsid w:val="00155307"/>
    <w:rsid w:val="00160939"/>
    <w:rsid w:val="00161197"/>
    <w:rsid w:val="00164C00"/>
    <w:rsid w:val="00173340"/>
    <w:rsid w:val="001A4B9E"/>
    <w:rsid w:val="001B5C7C"/>
    <w:rsid w:val="001D16B8"/>
    <w:rsid w:val="001D78CC"/>
    <w:rsid w:val="00221602"/>
    <w:rsid w:val="00234D8F"/>
    <w:rsid w:val="00242EC0"/>
    <w:rsid w:val="00246FCB"/>
    <w:rsid w:val="00282194"/>
    <w:rsid w:val="00291419"/>
    <w:rsid w:val="002A136C"/>
    <w:rsid w:val="002A4A84"/>
    <w:rsid w:val="002C1AE3"/>
    <w:rsid w:val="002C2532"/>
    <w:rsid w:val="002C502E"/>
    <w:rsid w:val="002F1C25"/>
    <w:rsid w:val="002F2A71"/>
    <w:rsid w:val="00315D32"/>
    <w:rsid w:val="00320B31"/>
    <w:rsid w:val="003369CD"/>
    <w:rsid w:val="00357A0C"/>
    <w:rsid w:val="003640E8"/>
    <w:rsid w:val="00371774"/>
    <w:rsid w:val="00374042"/>
    <w:rsid w:val="003963D5"/>
    <w:rsid w:val="003A0F78"/>
    <w:rsid w:val="003B4297"/>
    <w:rsid w:val="003C1807"/>
    <w:rsid w:val="003C1C5A"/>
    <w:rsid w:val="003C3B63"/>
    <w:rsid w:val="003D7345"/>
    <w:rsid w:val="003E3FD2"/>
    <w:rsid w:val="003E425C"/>
    <w:rsid w:val="003F32CC"/>
    <w:rsid w:val="003F3EA8"/>
    <w:rsid w:val="004071F7"/>
    <w:rsid w:val="0041161C"/>
    <w:rsid w:val="00430E08"/>
    <w:rsid w:val="004433A6"/>
    <w:rsid w:val="0044667F"/>
    <w:rsid w:val="00456BB1"/>
    <w:rsid w:val="00456F75"/>
    <w:rsid w:val="004752A1"/>
    <w:rsid w:val="0047663A"/>
    <w:rsid w:val="00485009"/>
    <w:rsid w:val="00491AE9"/>
    <w:rsid w:val="00491D23"/>
    <w:rsid w:val="004A1124"/>
    <w:rsid w:val="004A1D2E"/>
    <w:rsid w:val="004A3D8E"/>
    <w:rsid w:val="004A6B8F"/>
    <w:rsid w:val="004E52C5"/>
    <w:rsid w:val="00513ADE"/>
    <w:rsid w:val="00514143"/>
    <w:rsid w:val="00523136"/>
    <w:rsid w:val="00523434"/>
    <w:rsid w:val="00527A85"/>
    <w:rsid w:val="005373BC"/>
    <w:rsid w:val="005454EC"/>
    <w:rsid w:val="00567006"/>
    <w:rsid w:val="005738DF"/>
    <w:rsid w:val="005912CB"/>
    <w:rsid w:val="00597CFB"/>
    <w:rsid w:val="005A1835"/>
    <w:rsid w:val="005A2499"/>
    <w:rsid w:val="005A52B4"/>
    <w:rsid w:val="005B0BF4"/>
    <w:rsid w:val="005B48CC"/>
    <w:rsid w:val="005C257B"/>
    <w:rsid w:val="005C632F"/>
    <w:rsid w:val="005C6870"/>
    <w:rsid w:val="005C6ABE"/>
    <w:rsid w:val="005C7285"/>
    <w:rsid w:val="005C7CB4"/>
    <w:rsid w:val="005D35BE"/>
    <w:rsid w:val="005E2906"/>
    <w:rsid w:val="005E67F3"/>
    <w:rsid w:val="005F072E"/>
    <w:rsid w:val="005F2EA6"/>
    <w:rsid w:val="0060228F"/>
    <w:rsid w:val="00616B83"/>
    <w:rsid w:val="006232AC"/>
    <w:rsid w:val="00627C07"/>
    <w:rsid w:val="0064775C"/>
    <w:rsid w:val="0065095A"/>
    <w:rsid w:val="00656B51"/>
    <w:rsid w:val="006653AD"/>
    <w:rsid w:val="00672BEB"/>
    <w:rsid w:val="00675B11"/>
    <w:rsid w:val="00680572"/>
    <w:rsid w:val="006816F6"/>
    <w:rsid w:val="006860E9"/>
    <w:rsid w:val="006A55D1"/>
    <w:rsid w:val="006C202B"/>
    <w:rsid w:val="006D0915"/>
    <w:rsid w:val="006D1AFB"/>
    <w:rsid w:val="006E33BB"/>
    <w:rsid w:val="0070726F"/>
    <w:rsid w:val="00711013"/>
    <w:rsid w:val="00747FAD"/>
    <w:rsid w:val="00750611"/>
    <w:rsid w:val="00762990"/>
    <w:rsid w:val="00764251"/>
    <w:rsid w:val="0076435D"/>
    <w:rsid w:val="007721BB"/>
    <w:rsid w:val="00773417"/>
    <w:rsid w:val="00783B95"/>
    <w:rsid w:val="007858CE"/>
    <w:rsid w:val="00790223"/>
    <w:rsid w:val="0079060C"/>
    <w:rsid w:val="00790A57"/>
    <w:rsid w:val="0079153C"/>
    <w:rsid w:val="0079532F"/>
    <w:rsid w:val="00797D5E"/>
    <w:rsid w:val="007C4DA9"/>
    <w:rsid w:val="007D41C8"/>
    <w:rsid w:val="007E549B"/>
    <w:rsid w:val="008043AD"/>
    <w:rsid w:val="008049C4"/>
    <w:rsid w:val="0081200D"/>
    <w:rsid w:val="00817E6D"/>
    <w:rsid w:val="00821693"/>
    <w:rsid w:val="00822974"/>
    <w:rsid w:val="00833458"/>
    <w:rsid w:val="0083357C"/>
    <w:rsid w:val="008346BC"/>
    <w:rsid w:val="008468D6"/>
    <w:rsid w:val="008516D6"/>
    <w:rsid w:val="00853633"/>
    <w:rsid w:val="0085495B"/>
    <w:rsid w:val="00854EDD"/>
    <w:rsid w:val="00870C23"/>
    <w:rsid w:val="008721A1"/>
    <w:rsid w:val="00877101"/>
    <w:rsid w:val="00883A15"/>
    <w:rsid w:val="008847F4"/>
    <w:rsid w:val="008903DD"/>
    <w:rsid w:val="008931E6"/>
    <w:rsid w:val="008A2737"/>
    <w:rsid w:val="008A3930"/>
    <w:rsid w:val="008A7A07"/>
    <w:rsid w:val="008B195A"/>
    <w:rsid w:val="008B796F"/>
    <w:rsid w:val="008C5D07"/>
    <w:rsid w:val="008D26E2"/>
    <w:rsid w:val="008E0FE3"/>
    <w:rsid w:val="008E79C4"/>
    <w:rsid w:val="008F13BA"/>
    <w:rsid w:val="008F4501"/>
    <w:rsid w:val="008F49EB"/>
    <w:rsid w:val="008F70D1"/>
    <w:rsid w:val="009034B8"/>
    <w:rsid w:val="009115FD"/>
    <w:rsid w:val="00920BB2"/>
    <w:rsid w:val="00921746"/>
    <w:rsid w:val="00946645"/>
    <w:rsid w:val="00950FB6"/>
    <w:rsid w:val="00967220"/>
    <w:rsid w:val="00971347"/>
    <w:rsid w:val="00972C74"/>
    <w:rsid w:val="00975BD1"/>
    <w:rsid w:val="00975E3D"/>
    <w:rsid w:val="00984C09"/>
    <w:rsid w:val="009B11A2"/>
    <w:rsid w:val="009B5553"/>
    <w:rsid w:val="009B5DF2"/>
    <w:rsid w:val="009C4E1A"/>
    <w:rsid w:val="009D258E"/>
    <w:rsid w:val="009D283A"/>
    <w:rsid w:val="009D31DF"/>
    <w:rsid w:val="009E33AE"/>
    <w:rsid w:val="009E736D"/>
    <w:rsid w:val="009F13E7"/>
    <w:rsid w:val="009F3E51"/>
    <w:rsid w:val="009F45D6"/>
    <w:rsid w:val="00A0437A"/>
    <w:rsid w:val="00A26498"/>
    <w:rsid w:val="00A334BD"/>
    <w:rsid w:val="00A335E0"/>
    <w:rsid w:val="00A40D12"/>
    <w:rsid w:val="00A46DB4"/>
    <w:rsid w:val="00A4737F"/>
    <w:rsid w:val="00A525B9"/>
    <w:rsid w:val="00A73187"/>
    <w:rsid w:val="00A860A6"/>
    <w:rsid w:val="00A87BC6"/>
    <w:rsid w:val="00A96F28"/>
    <w:rsid w:val="00AA2DAE"/>
    <w:rsid w:val="00AA6B32"/>
    <w:rsid w:val="00AC117C"/>
    <w:rsid w:val="00B00668"/>
    <w:rsid w:val="00B07BF6"/>
    <w:rsid w:val="00B11344"/>
    <w:rsid w:val="00B12FA0"/>
    <w:rsid w:val="00B23E3D"/>
    <w:rsid w:val="00B2536F"/>
    <w:rsid w:val="00B466C3"/>
    <w:rsid w:val="00B47DD0"/>
    <w:rsid w:val="00B56BBC"/>
    <w:rsid w:val="00B76294"/>
    <w:rsid w:val="00BA1C8B"/>
    <w:rsid w:val="00BA54B9"/>
    <w:rsid w:val="00BA6DA2"/>
    <w:rsid w:val="00BC0E9D"/>
    <w:rsid w:val="00BD0B29"/>
    <w:rsid w:val="00BE4890"/>
    <w:rsid w:val="00BF30E6"/>
    <w:rsid w:val="00BF5DEB"/>
    <w:rsid w:val="00C04159"/>
    <w:rsid w:val="00C0448B"/>
    <w:rsid w:val="00C15F51"/>
    <w:rsid w:val="00C1723E"/>
    <w:rsid w:val="00C300DB"/>
    <w:rsid w:val="00C34962"/>
    <w:rsid w:val="00C37DC4"/>
    <w:rsid w:val="00C419BD"/>
    <w:rsid w:val="00C42959"/>
    <w:rsid w:val="00C44A46"/>
    <w:rsid w:val="00C61753"/>
    <w:rsid w:val="00C64113"/>
    <w:rsid w:val="00C7405E"/>
    <w:rsid w:val="00C82D11"/>
    <w:rsid w:val="00C83800"/>
    <w:rsid w:val="00C83BCA"/>
    <w:rsid w:val="00C84E34"/>
    <w:rsid w:val="00C9286E"/>
    <w:rsid w:val="00CA036B"/>
    <w:rsid w:val="00CA6F28"/>
    <w:rsid w:val="00CC1AEC"/>
    <w:rsid w:val="00CC445C"/>
    <w:rsid w:val="00CD50BD"/>
    <w:rsid w:val="00CD68EF"/>
    <w:rsid w:val="00CF19D2"/>
    <w:rsid w:val="00CF67A4"/>
    <w:rsid w:val="00D12344"/>
    <w:rsid w:val="00D128B3"/>
    <w:rsid w:val="00D14089"/>
    <w:rsid w:val="00D1665D"/>
    <w:rsid w:val="00D32BFD"/>
    <w:rsid w:val="00D33684"/>
    <w:rsid w:val="00D378DE"/>
    <w:rsid w:val="00D37FCC"/>
    <w:rsid w:val="00D412AD"/>
    <w:rsid w:val="00D41FA0"/>
    <w:rsid w:val="00D45CF4"/>
    <w:rsid w:val="00D45EB7"/>
    <w:rsid w:val="00D478D1"/>
    <w:rsid w:val="00D502D8"/>
    <w:rsid w:val="00D62A2A"/>
    <w:rsid w:val="00D70208"/>
    <w:rsid w:val="00D73411"/>
    <w:rsid w:val="00D8784F"/>
    <w:rsid w:val="00D92801"/>
    <w:rsid w:val="00D9365F"/>
    <w:rsid w:val="00DB6AB4"/>
    <w:rsid w:val="00DD1564"/>
    <w:rsid w:val="00DE25FA"/>
    <w:rsid w:val="00DF3183"/>
    <w:rsid w:val="00DF5752"/>
    <w:rsid w:val="00DF69BB"/>
    <w:rsid w:val="00E135BB"/>
    <w:rsid w:val="00E57593"/>
    <w:rsid w:val="00E765AC"/>
    <w:rsid w:val="00E76AFC"/>
    <w:rsid w:val="00E81151"/>
    <w:rsid w:val="00E817C9"/>
    <w:rsid w:val="00E846F1"/>
    <w:rsid w:val="00EA0850"/>
    <w:rsid w:val="00EA61A7"/>
    <w:rsid w:val="00F0563C"/>
    <w:rsid w:val="00F24A58"/>
    <w:rsid w:val="00F24D19"/>
    <w:rsid w:val="00F349C7"/>
    <w:rsid w:val="00F37DC1"/>
    <w:rsid w:val="00F40103"/>
    <w:rsid w:val="00F63BE4"/>
    <w:rsid w:val="00F8008E"/>
    <w:rsid w:val="00F846DC"/>
    <w:rsid w:val="00F87FF1"/>
    <w:rsid w:val="00F96280"/>
    <w:rsid w:val="00F97D44"/>
    <w:rsid w:val="00FA1FF9"/>
    <w:rsid w:val="00FB15BA"/>
    <w:rsid w:val="00FC3B9A"/>
    <w:rsid w:val="00FD14CF"/>
    <w:rsid w:val="00FD6CE3"/>
    <w:rsid w:val="00FE4EFE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E2ED-E076-44BF-99FB-60D105C5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5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60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0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717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17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77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476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7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61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5BD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B55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F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AB"/>
  </w:style>
  <w:style w:type="paragraph" w:styleId="Footer">
    <w:name w:val="footer"/>
    <w:basedOn w:val="Normal"/>
    <w:link w:val="FooterChar"/>
    <w:uiPriority w:val="99"/>
    <w:unhideWhenUsed/>
    <w:rsid w:val="00FF3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82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8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github.hpe.com/labs/LSGi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hpe.com/labs/LSG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BA02-3B20-46FE-912E-A72C1044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16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Maria (Tere HPLabs PA)</dc:creator>
  <cp:keywords/>
  <dc:description/>
  <cp:lastModifiedBy>Rivera, Janneth (Hewlett Packard Labs - GUAPO)</cp:lastModifiedBy>
  <cp:revision>92</cp:revision>
  <dcterms:created xsi:type="dcterms:W3CDTF">2016-07-12T19:46:00Z</dcterms:created>
  <dcterms:modified xsi:type="dcterms:W3CDTF">2016-09-13T22:00:00Z</dcterms:modified>
</cp:coreProperties>
</file>